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8793" w14:textId="77777777" w:rsidR="00A12DBD" w:rsidRPr="0006549F" w:rsidRDefault="00A12DBD" w:rsidP="00A12DBD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val="en-US" w:eastAsia="ru-RU"/>
        </w:rPr>
        <w:t>Windows</w:t>
      </w:r>
      <w:r w:rsidRPr="0006549F"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val="en-US" w:eastAsia="ru-RU"/>
        </w:rPr>
        <w:t>Forms</w:t>
      </w:r>
    </w:p>
    <w:p w14:paraId="09EBE6C6" w14:textId="77777777" w:rsidR="00A12DBD" w:rsidRPr="00A12DBD" w:rsidRDefault="00A12DBD" w:rsidP="00A12DBD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A12DBD"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  <w:t>Элементы управления</w:t>
      </w:r>
    </w:p>
    <w:p w14:paraId="3A0101A3" w14:textId="77777777" w:rsidR="00A12DBD" w:rsidRPr="00A12DBD" w:rsidRDefault="00A12DBD" w:rsidP="00A12DBD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A12DB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31.10.2015</w:t>
      </w:r>
    </w:p>
    <w:p w14:paraId="53A89D89" w14:textId="77777777" w:rsidR="00A12DBD" w:rsidRPr="00A12DBD" w:rsidRDefault="00A12DBD" w:rsidP="00A12DBD">
      <w:pPr>
        <w:numPr>
          <w:ilvl w:val="0"/>
          <w:numId w:val="1"/>
        </w:numPr>
        <w:shd w:val="clear" w:color="auto" w:fill="F7F7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14:paraId="06B06A03" w14:textId="77777777" w:rsidR="00A12DBD" w:rsidRPr="00A12DBD" w:rsidRDefault="00A12DBD" w:rsidP="00A12DBD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2DB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</w:p>
    <w:p w14:paraId="38DFB561" w14:textId="77777777" w:rsidR="00A12DBD" w:rsidRPr="00A12DBD" w:rsidRDefault="00A12DBD" w:rsidP="00A12DBD">
      <w:pPr>
        <w:numPr>
          <w:ilvl w:val="0"/>
          <w:numId w:val="1"/>
        </w:numPr>
        <w:shd w:val="clear" w:color="auto" w:fill="F7F7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14:paraId="793E1E3B" w14:textId="77777777" w:rsidR="00A12DBD" w:rsidRPr="00A12DBD" w:rsidRDefault="00A12DBD" w:rsidP="00A12DBD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2DB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</w:p>
    <w:p w14:paraId="5F1AAF06" w14:textId="77777777" w:rsidR="00A12DBD" w:rsidRPr="00A12DBD" w:rsidRDefault="00A12DBD" w:rsidP="00A12DBD">
      <w:pPr>
        <w:numPr>
          <w:ilvl w:val="0"/>
          <w:numId w:val="1"/>
        </w:numPr>
        <w:shd w:val="clear" w:color="auto" w:fill="F7F7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14:paraId="1DB9611C" w14:textId="77777777" w:rsidR="00A12DBD" w:rsidRPr="00A12DBD" w:rsidRDefault="00A12DBD" w:rsidP="00A12DBD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2DB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</w:p>
    <w:p w14:paraId="6BCF202C" w14:textId="77777777" w:rsidR="00A12DBD" w:rsidRPr="00A12DBD" w:rsidRDefault="00A12DBD" w:rsidP="00A12DBD">
      <w:pPr>
        <w:numPr>
          <w:ilvl w:val="0"/>
          <w:numId w:val="1"/>
        </w:numPr>
        <w:shd w:val="clear" w:color="auto" w:fill="F7F7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14:paraId="04123040" w14:textId="77777777" w:rsidR="00A12DBD" w:rsidRPr="00A12DBD" w:rsidRDefault="00A12DBD" w:rsidP="00A12DBD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2DB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</w:p>
    <w:p w14:paraId="48D1A8E5" w14:textId="77777777" w:rsidR="00A12DBD" w:rsidRPr="00A12DBD" w:rsidRDefault="00A12DBD" w:rsidP="00A12DBD">
      <w:pPr>
        <w:numPr>
          <w:ilvl w:val="0"/>
          <w:numId w:val="1"/>
        </w:numPr>
        <w:shd w:val="clear" w:color="auto" w:fill="F7F7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14:paraId="2E492206" w14:textId="77777777" w:rsidR="00A12DBD" w:rsidRPr="00A12DBD" w:rsidRDefault="00A12DBD" w:rsidP="00A12DBD">
      <w:pPr>
        <w:shd w:val="clear" w:color="auto" w:fill="F7F7FA"/>
        <w:spacing w:before="100" w:beforeAutospacing="1" w:after="100" w:afterAutospacing="1" w:line="312" w:lineRule="atLeast"/>
        <w:rPr>
          <w:ins w:id="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" w:author="Unknown"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Элементы управления представляют собой визуальные классы, которые получают введенные пользователем данные и могут инициировать различные события. Все элементы управления наследуются от класса Control и поэтому имеют ряд общих свойств:</w:t>
        </w:r>
      </w:ins>
    </w:p>
    <w:p w14:paraId="46AB08EF" w14:textId="77777777" w:rsidR="00A12DBD" w:rsidRPr="00A12DBD" w:rsidRDefault="00A12DBD" w:rsidP="00A12DBD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ins w:id="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3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Anchor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Определяет, как элемент будет растягиваться</w:t>
        </w:r>
      </w:ins>
    </w:p>
    <w:p w14:paraId="2A82A0FA" w14:textId="77777777" w:rsidR="00A12DBD" w:rsidRPr="00A12DBD" w:rsidRDefault="00A12DBD" w:rsidP="00A12DBD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ins w:id="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5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BackColor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Определяет фоновый цвет элемента</w:t>
        </w:r>
      </w:ins>
    </w:p>
    <w:p w14:paraId="70665CBA" w14:textId="77777777" w:rsidR="00A12DBD" w:rsidRPr="00A12DBD" w:rsidRDefault="00A12DBD" w:rsidP="00A12DBD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ins w:id="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7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BackgroundImage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Определяет фоновое изображение элемента</w:t>
        </w:r>
      </w:ins>
    </w:p>
    <w:p w14:paraId="22003778" w14:textId="77777777" w:rsidR="00A12DBD" w:rsidRPr="00A12DBD" w:rsidRDefault="00A12DBD" w:rsidP="00A12DBD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ins w:id="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ContextMenu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Контекстное меню, которое открывается при нажатии на элемент правой кнопкой мыши. Задается с помощью элемента </w:t>
        </w:r>
        <w:proofErr w:type="spellStart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ContextMenu</w:t>
        </w:r>
        <w:proofErr w:type="spellEnd"/>
      </w:ins>
    </w:p>
    <w:p w14:paraId="7D5CBFA5" w14:textId="77777777" w:rsidR="00A12DBD" w:rsidRPr="00A12DBD" w:rsidRDefault="00A12DBD" w:rsidP="00A12DBD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ins w:id="1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Cursor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Представляет, как будет отображаться курсор мыши при наведении на элемент</w:t>
        </w:r>
      </w:ins>
    </w:p>
    <w:p w14:paraId="6A3120F6" w14:textId="77777777" w:rsidR="00A12DBD" w:rsidRPr="00A12DBD" w:rsidRDefault="00A12DBD" w:rsidP="00A12DBD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ins w:id="1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3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Dock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Задает расположение элемента на форме</w:t>
        </w:r>
      </w:ins>
    </w:p>
    <w:p w14:paraId="79CA7FAA" w14:textId="77777777" w:rsidR="00A12DBD" w:rsidRPr="00A12DBD" w:rsidRDefault="00A12DBD" w:rsidP="00A12DBD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ins w:id="1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5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Enabled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Определяет, будет ли доступен элемент для использования. Если это свойство имеет значение </w:t>
        </w:r>
        <w:proofErr w:type="spellStart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False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то элемент блокируется.</w:t>
        </w:r>
      </w:ins>
    </w:p>
    <w:p w14:paraId="68909816" w14:textId="77777777" w:rsidR="00A12DBD" w:rsidRPr="00A12DBD" w:rsidRDefault="00A12DBD" w:rsidP="00A12DBD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ins w:id="1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7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Font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Устанавливает шрифт текста для элемента</w:t>
        </w:r>
      </w:ins>
    </w:p>
    <w:p w14:paraId="0E278399" w14:textId="77777777" w:rsidR="00A12DBD" w:rsidRPr="00A12DBD" w:rsidRDefault="00A12DBD" w:rsidP="00A12DBD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ins w:id="1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9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ForeColor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Определяет цвет шрифта</w:t>
        </w:r>
      </w:ins>
    </w:p>
    <w:p w14:paraId="1CF044DF" w14:textId="77777777" w:rsidR="00A12DBD" w:rsidRPr="00A12DBD" w:rsidRDefault="00A12DBD" w:rsidP="00A12DBD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ins w:id="2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21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Location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Определяет координаты верхнего левого угла элемента управления</w:t>
        </w:r>
      </w:ins>
    </w:p>
    <w:p w14:paraId="488EF302" w14:textId="77777777" w:rsidR="00A12DBD" w:rsidRPr="00A12DBD" w:rsidRDefault="00A12DBD" w:rsidP="00A12DBD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ins w:id="2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23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Name</w:t>
        </w:r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Имя элемента управления</w:t>
        </w:r>
      </w:ins>
    </w:p>
    <w:p w14:paraId="2F0D5EF5" w14:textId="77777777" w:rsidR="00A12DBD" w:rsidRPr="00A12DBD" w:rsidRDefault="00A12DBD" w:rsidP="00A12DBD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ins w:id="2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25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Size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Определяет размер элемента</w:t>
        </w:r>
      </w:ins>
    </w:p>
    <w:p w14:paraId="2F009E91" w14:textId="77777777" w:rsidR="00A12DBD" w:rsidRPr="00A12DBD" w:rsidRDefault="00A12DBD" w:rsidP="00A12DBD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ins w:id="2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27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Width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ширина элемента</w:t>
        </w:r>
      </w:ins>
    </w:p>
    <w:p w14:paraId="45CFF80B" w14:textId="77777777" w:rsidR="00A12DBD" w:rsidRPr="00A12DBD" w:rsidRDefault="00A12DBD" w:rsidP="00A12DBD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ins w:id="2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29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Height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высота элемента</w:t>
        </w:r>
      </w:ins>
    </w:p>
    <w:p w14:paraId="566B8FE4" w14:textId="77777777" w:rsidR="00A12DBD" w:rsidRPr="00A12DBD" w:rsidRDefault="00A12DBD" w:rsidP="00A12DBD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ins w:id="3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31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TabIndex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Определяет порядок обхода элемента по нажатию на клавишу </w:t>
        </w:r>
        <w:proofErr w:type="spellStart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Tab</w:t>
        </w:r>
        <w:proofErr w:type="spellEnd"/>
      </w:ins>
    </w:p>
    <w:p w14:paraId="777C0C1F" w14:textId="77777777" w:rsidR="00A12DBD" w:rsidRPr="00A12DBD" w:rsidRDefault="00A12DBD" w:rsidP="00A12DBD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ins w:id="3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33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Tag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Позволяет сохранять значение, ассоциированное с этим элементом управления</w:t>
        </w:r>
      </w:ins>
    </w:p>
    <w:p w14:paraId="6CE9E97C" w14:textId="77777777" w:rsidR="00A12DBD" w:rsidRPr="00A12DBD" w:rsidRDefault="00A12DBD" w:rsidP="00A12DBD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ins w:id="34" w:author="Unknown"/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ins w:id="35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35"/>
            <w:szCs w:val="35"/>
            <w:lang w:eastAsia="ru-RU"/>
          </w:rPr>
          <w:t>Кнопка</w:t>
        </w:r>
      </w:ins>
    </w:p>
    <w:p w14:paraId="64AF2D5C" w14:textId="77777777" w:rsidR="00A12DBD" w:rsidRPr="00A12DBD" w:rsidRDefault="00A12DBD" w:rsidP="00A12DBD">
      <w:pPr>
        <w:shd w:val="clear" w:color="auto" w:fill="F7F7FA"/>
        <w:spacing w:before="100" w:beforeAutospacing="1" w:after="100" w:afterAutospacing="1" w:line="312" w:lineRule="atLeast"/>
        <w:rPr>
          <w:ins w:id="3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7" w:author="Unknown"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Наиболее часто используемым элементом управления является кнопка. Обрабатывая событие нажатия кнопки, мы может производить те или иные действия.</w:t>
        </w:r>
      </w:ins>
    </w:p>
    <w:p w14:paraId="2F6C113E" w14:textId="77777777" w:rsidR="00A12DBD" w:rsidRPr="00A12DBD" w:rsidRDefault="00A12DBD" w:rsidP="00A12DBD">
      <w:pPr>
        <w:shd w:val="clear" w:color="auto" w:fill="F7F7FA"/>
        <w:spacing w:before="100" w:beforeAutospacing="1" w:after="100" w:afterAutospacing="1" w:line="312" w:lineRule="atLeast"/>
        <w:rPr>
          <w:ins w:id="3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9" w:author="Unknown"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>При нажатии на кнопку на форме в редакторе Visual Studio мы по умолчанию попадаем в код обработчика события</w:t>
        </w:r>
        <w:r w:rsidRPr="00A12DBD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A12DBD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Click</w:t>
        </w:r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который будет выполняться при нажатии: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A12DBD" w:rsidRPr="00A12DBD" w14:paraId="26C18EEA" w14:textId="77777777" w:rsidTr="00A12DB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DE43CC" w14:textId="77777777" w:rsidR="00A12DBD" w:rsidRPr="00A12DBD" w:rsidRDefault="00A12DBD" w:rsidP="00A12DB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CDBE5DD" w14:textId="77777777" w:rsidR="00A12DBD" w:rsidRPr="00A12DBD" w:rsidRDefault="00A12DBD" w:rsidP="00A12DB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B0E39AF" w14:textId="77777777" w:rsidR="00A12DBD" w:rsidRPr="00A12DBD" w:rsidRDefault="00A12DBD" w:rsidP="00A12DB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7BC7C5B6" w14:textId="77777777" w:rsidR="00A12DBD" w:rsidRPr="00A12DBD" w:rsidRDefault="00A12DBD" w:rsidP="00A12DB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00" w:type="dxa"/>
            <w:vAlign w:val="center"/>
            <w:hideMark/>
          </w:tcPr>
          <w:p w14:paraId="39F8E0D6" w14:textId="77777777" w:rsidR="00A12DBD" w:rsidRPr="00A12DBD" w:rsidRDefault="00A12DBD" w:rsidP="00A12DB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2DBD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private</w:t>
            </w:r>
            <w:r w:rsidRPr="00A12D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2DBD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A12D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2DBD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button1_Click(object</w:t>
            </w:r>
            <w:r w:rsidRPr="00A12D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2DBD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A12DBD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A12DBD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1BD64630" w14:textId="77777777" w:rsidR="00A12DBD" w:rsidRPr="00A12DBD" w:rsidRDefault="00A12DBD" w:rsidP="00A12DB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DBD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14:paraId="064F6E1E" w14:textId="77777777" w:rsidR="00A12DBD" w:rsidRPr="00A12DBD" w:rsidRDefault="00A12DBD" w:rsidP="00A12DB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DBD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proofErr w:type="spellStart"/>
            <w:r w:rsidRPr="00A12DBD">
              <w:rPr>
                <w:rFonts w:ascii="Courier New" w:eastAsia="Times New Roman" w:hAnsi="Courier New" w:cs="Courier New"/>
                <w:sz w:val="20"/>
                <w:lang w:eastAsia="ru-RU"/>
              </w:rPr>
              <w:t>MessageBox.Show</w:t>
            </w:r>
            <w:proofErr w:type="spellEnd"/>
            <w:r w:rsidRPr="00A12DBD">
              <w:rPr>
                <w:rFonts w:ascii="Courier New" w:eastAsia="Times New Roman" w:hAnsi="Courier New" w:cs="Courier New"/>
                <w:sz w:val="20"/>
                <w:lang w:eastAsia="ru-RU"/>
              </w:rPr>
              <w:t>("</w:t>
            </w:r>
            <w:proofErr w:type="spellStart"/>
            <w:r w:rsidRPr="00A12DBD">
              <w:rPr>
                <w:rFonts w:ascii="Courier New" w:eastAsia="Times New Roman" w:hAnsi="Courier New" w:cs="Courier New"/>
                <w:sz w:val="20"/>
                <w:lang w:eastAsia="ru-RU"/>
              </w:rPr>
              <w:t>Hello</w:t>
            </w:r>
            <w:proofErr w:type="spellEnd"/>
            <w:r w:rsidRPr="00A12DB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World");</w:t>
            </w:r>
          </w:p>
          <w:p w14:paraId="30401DBC" w14:textId="77777777" w:rsidR="00A12DBD" w:rsidRPr="00A12DBD" w:rsidRDefault="00A12DBD" w:rsidP="00A12DB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DBD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6A9463C6" w14:textId="77777777" w:rsidR="00A12DBD" w:rsidRPr="00A12DBD" w:rsidRDefault="00A12DBD" w:rsidP="00A12DBD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40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ins w:id="41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Оформление кнопки</w:t>
        </w:r>
      </w:ins>
    </w:p>
    <w:p w14:paraId="59C488AE" w14:textId="77777777" w:rsidR="00A12DBD" w:rsidRPr="00A12DBD" w:rsidRDefault="00A12DBD" w:rsidP="00A12DBD">
      <w:pPr>
        <w:shd w:val="clear" w:color="auto" w:fill="F7F7FA"/>
        <w:spacing w:before="100" w:beforeAutospacing="1" w:after="100" w:afterAutospacing="1" w:line="312" w:lineRule="atLeast"/>
        <w:rPr>
          <w:ins w:id="4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3" w:author="Unknown"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Чтобы управлять внешним отображением кнопки, можно использовать свойство</w:t>
        </w:r>
        <w:r w:rsidRPr="00A12DBD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szCs w:val="20"/>
            <w:lang w:eastAsia="ru-RU"/>
          </w:rPr>
          <w:t>FlatStyle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Оно может принимать следующие значения:</w:t>
        </w:r>
      </w:ins>
    </w:p>
    <w:p w14:paraId="63BC6EAC" w14:textId="77777777" w:rsidR="00A12DBD" w:rsidRPr="00A12DBD" w:rsidRDefault="00A12DBD" w:rsidP="00A12DB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ins w:id="4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45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Flat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- Кнопка имеет плоский вид</w:t>
        </w:r>
      </w:ins>
    </w:p>
    <w:p w14:paraId="4EEEB92A" w14:textId="77777777" w:rsidR="00A12DBD" w:rsidRPr="00A12DBD" w:rsidRDefault="00A12DBD" w:rsidP="00A12DB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ins w:id="4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47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Popup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- Кнопка приобретает объемный вид при наведении на нее указателя, в иных случаях она имеет плоский вид</w:t>
        </w:r>
      </w:ins>
    </w:p>
    <w:p w14:paraId="374263B0" w14:textId="77777777" w:rsidR="00A12DBD" w:rsidRPr="00A12DBD" w:rsidRDefault="00A12DBD" w:rsidP="00A12DB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ins w:id="4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9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Standard</w:t>
        </w:r>
        <w:r w:rsidRPr="00A12DBD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- Кнопка имеет объемный вид (используется по умолчанию)</w:t>
        </w:r>
      </w:ins>
    </w:p>
    <w:p w14:paraId="08F73234" w14:textId="77777777" w:rsidR="00A12DBD" w:rsidRPr="00A12DBD" w:rsidRDefault="00A12DBD" w:rsidP="00A12DB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ins w:id="5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51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System</w:t>
        </w:r>
        <w:r w:rsidRPr="00A12DBD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- Вид кнопки зависит от операционной системы</w:t>
        </w:r>
      </w:ins>
    </w:p>
    <w:p w14:paraId="0E4DB183" w14:textId="77777777" w:rsidR="00A12DBD" w:rsidRPr="00A12DBD" w:rsidRDefault="00A12DBD" w:rsidP="00A12DBD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52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ins w:id="53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Изображение на кнопке</w:t>
        </w:r>
      </w:ins>
    </w:p>
    <w:p w14:paraId="559FA00B" w14:textId="171FDA50" w:rsidR="00A12DBD" w:rsidRPr="00A12DBD" w:rsidRDefault="00A12DBD" w:rsidP="00A12DBD">
      <w:pPr>
        <w:shd w:val="clear" w:color="auto" w:fill="F7F7FA"/>
        <w:spacing w:before="100" w:beforeAutospacing="1" w:after="100" w:afterAutospacing="1" w:line="312" w:lineRule="atLeast"/>
        <w:rPr>
          <w:ins w:id="5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55" w:author="Unknown"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Как и для многих элементов управления, для кнопки можно задавать изображение с помощью свойства </w:t>
        </w:r>
        <w:proofErr w:type="spellStart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BackgroundImage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Однако мы можем также управлять размещением текста и изображения на кнопк</w:t>
        </w:r>
      </w:ins>
      <w:r w:rsidR="00E022E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</w:t>
      </w:r>
      <w:ins w:id="56" w:author="Unknown"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Для этого надо использовать </w:t>
        </w:r>
        <w:proofErr w:type="spellStart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свойство</w:t>
        </w:r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TextImageRelation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Оно приобретает следующие значения:</w:t>
        </w:r>
      </w:ins>
    </w:p>
    <w:p w14:paraId="67CB9B56" w14:textId="77777777" w:rsidR="00A12DBD" w:rsidRPr="00A12DBD" w:rsidRDefault="00A12DBD" w:rsidP="00A12DB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ins w:id="5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58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Overlay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текст накладывается на изображение</w:t>
        </w:r>
      </w:ins>
    </w:p>
    <w:p w14:paraId="09132E2D" w14:textId="77777777" w:rsidR="00A12DBD" w:rsidRPr="00A12DBD" w:rsidRDefault="00A12DBD" w:rsidP="00A12DB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ins w:id="5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0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ImageAboveText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изображение располагается над текстом</w:t>
        </w:r>
      </w:ins>
    </w:p>
    <w:p w14:paraId="3FDF3875" w14:textId="77777777" w:rsidR="00A12DBD" w:rsidRPr="00A12DBD" w:rsidRDefault="00A12DBD" w:rsidP="00A12DB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ins w:id="6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2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TextAboveImage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текст располагается над изображением</w:t>
        </w:r>
      </w:ins>
    </w:p>
    <w:p w14:paraId="7185BE9C" w14:textId="77777777" w:rsidR="00A12DBD" w:rsidRPr="00A12DBD" w:rsidRDefault="00A12DBD" w:rsidP="00A12DB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ins w:id="6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4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ImageBeforeText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изображение располагается перед текстом</w:t>
        </w:r>
      </w:ins>
    </w:p>
    <w:p w14:paraId="32EE6C45" w14:textId="77777777" w:rsidR="00A12DBD" w:rsidRPr="00A12DBD" w:rsidRDefault="00A12DBD" w:rsidP="00A12DB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ins w:id="6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6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TextBeforeImage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текст располагается перед изображением</w:t>
        </w:r>
      </w:ins>
    </w:p>
    <w:p w14:paraId="7FBC67CF" w14:textId="77777777" w:rsidR="00A12DBD" w:rsidRPr="00A12DBD" w:rsidRDefault="00A12DBD" w:rsidP="00A12DBD">
      <w:pPr>
        <w:shd w:val="clear" w:color="auto" w:fill="F7F7FA"/>
        <w:spacing w:before="100" w:beforeAutospacing="1" w:after="100" w:afterAutospacing="1" w:line="312" w:lineRule="atLeast"/>
        <w:rPr>
          <w:ins w:id="6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68" w:author="Unknown"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Например, установим для кнопки изображение. Для этого выберем кнопку и в окне Свойств нажмем на поле Image (не путать с </w:t>
        </w:r>
        <w:proofErr w:type="spellStart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BackgroundImage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). Нам откроется диалоговое окно установи изображения:</w:t>
        </w:r>
      </w:ins>
    </w:p>
    <w:p w14:paraId="79E75ABE" w14:textId="77777777" w:rsidR="00A12DBD" w:rsidRPr="00A12DBD" w:rsidRDefault="0006549F" w:rsidP="00A12DBD">
      <w:pPr>
        <w:spacing w:after="0" w:line="240" w:lineRule="auto"/>
        <w:rPr>
          <w:ins w:id="6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ADC057A" wp14:editId="05CAE048">
            <wp:extent cx="5410200" cy="3714750"/>
            <wp:effectExtent l="19050" t="0" r="0" b="0"/>
            <wp:docPr id="62" name="Рисунок 61" descr="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369E" w14:textId="77777777" w:rsidR="00A12DBD" w:rsidRPr="00A12DBD" w:rsidRDefault="00A12DBD" w:rsidP="00A12DBD">
      <w:pPr>
        <w:shd w:val="clear" w:color="auto" w:fill="F7F7FA"/>
        <w:spacing w:before="100" w:beforeAutospacing="1" w:after="100" w:afterAutospacing="1" w:line="312" w:lineRule="atLeast"/>
        <w:rPr>
          <w:ins w:id="7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1" w:author="Unknown"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В этом окне выберем опцию</w:t>
        </w:r>
        <w:r w:rsidRPr="00A12DBD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A12DBD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Local Resource</w:t>
        </w:r>
        <w:r w:rsidRPr="00A12DBD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 нажмем на кнопку</w:t>
        </w:r>
        <w:r w:rsidRPr="00A12DBD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A12DBD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Import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после чего нам откроется диалоговое окно для выбора файла изображения.</w:t>
        </w:r>
      </w:ins>
    </w:p>
    <w:p w14:paraId="4CE90E29" w14:textId="77777777" w:rsidR="00A12DBD" w:rsidRPr="00A12DBD" w:rsidRDefault="00A12DBD" w:rsidP="00A12DBD">
      <w:pPr>
        <w:shd w:val="clear" w:color="auto" w:fill="F7F7FA"/>
        <w:spacing w:before="100" w:beforeAutospacing="1" w:after="100" w:afterAutospacing="1" w:line="312" w:lineRule="atLeast"/>
        <w:rPr>
          <w:ins w:id="7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3" w:author="Unknown"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После выбора изображения мы можем установить свойство</w:t>
        </w:r>
        <w:r w:rsidRPr="00A12DBD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A12DBD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ImageAlign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которое управляет позиционированием изображения на кнопке:</w:t>
        </w:r>
      </w:ins>
    </w:p>
    <w:p w14:paraId="23D10EAB" w14:textId="77777777" w:rsidR="00A12DBD" w:rsidRPr="00A12DBD" w:rsidRDefault="0006549F" w:rsidP="00A12DBD">
      <w:pPr>
        <w:spacing w:after="0" w:line="240" w:lineRule="auto"/>
        <w:rPr>
          <w:ins w:id="7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0ADE28" wp14:editId="62F9809E">
            <wp:extent cx="2514600" cy="3000375"/>
            <wp:effectExtent l="19050" t="0" r="0" b="0"/>
            <wp:docPr id="63" name="Рисунок 62" descr="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6C72" w14:textId="77777777" w:rsidR="00A12DBD" w:rsidRPr="00A12DBD" w:rsidRDefault="00A12DBD" w:rsidP="00A12DBD">
      <w:pPr>
        <w:shd w:val="clear" w:color="auto" w:fill="F7F7FA"/>
        <w:spacing w:before="100" w:beforeAutospacing="1" w:after="100" w:afterAutospacing="1" w:line="312" w:lineRule="atLeast"/>
        <w:rPr>
          <w:ins w:id="7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6" w:author="Unknown"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Нам доступны 9 вариантов, с помощью которых мы можем прикрепить изображение к определенной стороне кнопки. Оставим здесь значение по умолчанию -</w:t>
        </w:r>
        <w:r w:rsidRPr="00A12DBD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A12DBD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MiddleCenter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то есть позиционирование по центру.</w:t>
        </w:r>
      </w:ins>
    </w:p>
    <w:p w14:paraId="11491F58" w14:textId="77777777" w:rsidR="00A12DBD" w:rsidRPr="00A12DBD" w:rsidRDefault="00A12DBD" w:rsidP="00A12DBD">
      <w:pPr>
        <w:shd w:val="clear" w:color="auto" w:fill="F7F7FA"/>
        <w:spacing w:before="100" w:beforeAutospacing="1" w:after="100" w:afterAutospacing="1" w:line="312" w:lineRule="atLeast"/>
        <w:rPr>
          <w:ins w:id="7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8" w:author="Unknown"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>Затем перейдем к свойству</w:t>
        </w:r>
        <w:r w:rsidRPr="00A12DBD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A12DBD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TextImageRelation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 установим для него значение</w:t>
        </w:r>
        <w:r w:rsidRPr="00A12DBD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A12DBD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ImageBeforeText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В итоге мы получим кнопку, где сразу после изображения идет надпись на кнопке:</w:t>
        </w:r>
      </w:ins>
    </w:p>
    <w:p w14:paraId="3D4422D9" w14:textId="77777777" w:rsidR="00A12DBD" w:rsidRPr="00A12DBD" w:rsidRDefault="0006549F" w:rsidP="00A12DBD">
      <w:pPr>
        <w:spacing w:after="0" w:line="240" w:lineRule="auto"/>
        <w:rPr>
          <w:ins w:id="7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C8104E" wp14:editId="4E26512F">
            <wp:extent cx="2876550" cy="1714500"/>
            <wp:effectExtent l="19050" t="0" r="0" b="0"/>
            <wp:docPr id="64" name="Рисунок 63" descr="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BB4A" w14:textId="77777777" w:rsidR="00A12DBD" w:rsidRPr="00A12DBD" w:rsidRDefault="00A12DBD" w:rsidP="00A12DBD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80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ins w:id="81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Клавиши быстрого доступа</w:t>
        </w:r>
      </w:ins>
    </w:p>
    <w:p w14:paraId="7C930BA0" w14:textId="77777777" w:rsidR="00A12DBD" w:rsidRPr="00A12DBD" w:rsidRDefault="00A12DBD" w:rsidP="00A12DBD">
      <w:pPr>
        <w:shd w:val="clear" w:color="auto" w:fill="F7F7FA"/>
        <w:spacing w:before="100" w:beforeAutospacing="1" w:after="100" w:afterAutospacing="1" w:line="312" w:lineRule="atLeast"/>
        <w:rPr>
          <w:ins w:id="8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83" w:author="Unknown"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При работе с формами при использовании клавиатуры очень удобно пользоваться клавишами быстрого доступа. При нажатии на клавиатуре комбинации клавиш </w:t>
        </w:r>
        <w:proofErr w:type="spellStart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At+некоторый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символ, будет вызываться определенная кнопка. Например, зададим для некоторой кнопки свойство Text равное</w:t>
        </w:r>
        <w:r w:rsidRPr="00A12DBD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A12DBD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&amp;Аватар</w:t>
        </w:r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Первый знак - амперсанд - определяет ту букву, которая будет подчеркнута. В данном случае надпись будет выглядеть как</w:t>
        </w:r>
        <w:r w:rsidRPr="00A12DBD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Аватар. И теперь чтобы вызвать событие Click, нам достаточно нажать на комбинацию клавиш </w:t>
        </w:r>
        <w:proofErr w:type="spellStart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Alt+А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3032022C" w14:textId="77777777" w:rsidR="00A12DBD" w:rsidRPr="00A12DBD" w:rsidRDefault="00A12DBD" w:rsidP="00A12DBD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84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ins w:id="85" w:author="Unknown">
        <w:r w:rsidRPr="00A12DBD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Кнопки по умолчанию</w:t>
        </w:r>
      </w:ins>
    </w:p>
    <w:p w14:paraId="098A0E01" w14:textId="77777777" w:rsidR="00A12DBD" w:rsidRPr="00A12DBD" w:rsidRDefault="00A12DBD" w:rsidP="00A12DBD">
      <w:pPr>
        <w:shd w:val="clear" w:color="auto" w:fill="F7F7FA"/>
        <w:spacing w:before="100" w:beforeAutospacing="1" w:after="100" w:afterAutospacing="1" w:line="312" w:lineRule="atLeast"/>
        <w:rPr>
          <w:ins w:id="8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87" w:author="Unknown"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Форма, на которой размещаются все элементы управления, имеет свойства, позволяющие назначать кнопку по умолчанию и кнопку отмены.</w:t>
        </w:r>
      </w:ins>
    </w:p>
    <w:p w14:paraId="104802CD" w14:textId="77777777" w:rsidR="00A12DBD" w:rsidRPr="00A12DBD" w:rsidRDefault="00A12DBD" w:rsidP="00A12DBD">
      <w:pPr>
        <w:shd w:val="clear" w:color="auto" w:fill="F7F7FA"/>
        <w:spacing w:before="100" w:beforeAutospacing="1" w:after="100" w:afterAutospacing="1" w:line="312" w:lineRule="atLeast"/>
        <w:rPr>
          <w:ins w:id="8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89" w:author="Unknown"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Так, свойство формы</w:t>
        </w:r>
        <w:r w:rsidRPr="00A12DBD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A12DBD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AcceptButton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позволяет назначать кнопку по умолчанию, которая будет срабатывать по нажатию на клавишу Enter.</w:t>
        </w:r>
      </w:ins>
    </w:p>
    <w:p w14:paraId="35A01C0F" w14:textId="77777777" w:rsidR="00A12DBD" w:rsidRPr="00A12DBD" w:rsidRDefault="00A12DBD" w:rsidP="00A12DBD">
      <w:pPr>
        <w:shd w:val="clear" w:color="auto" w:fill="F7F7FA"/>
        <w:spacing w:before="100" w:beforeAutospacing="1" w:after="100" w:afterAutospacing="1" w:line="312" w:lineRule="atLeast"/>
        <w:rPr>
          <w:ins w:id="9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1" w:author="Unknown"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Аналогично работает свойство формы</w:t>
        </w:r>
        <w:r w:rsidRPr="00A12DBD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A12DBD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CancelButton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которое назначает кнопку отмены. Назначив такую кнопку, мы можем вызвать ее нажатие, нажав на клавишу </w:t>
        </w:r>
        <w:proofErr w:type="spellStart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Esc</w:t>
        </w:r>
        <w:proofErr w:type="spellEnd"/>
        <w:r w:rsidRPr="00A12DBD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5A613E05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B201A9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Метки и ссылки</w:t>
      </w:r>
    </w:p>
    <w:p w14:paraId="5F952619" w14:textId="77777777" w:rsidR="00B201A9" w:rsidRPr="00B201A9" w:rsidRDefault="00B201A9" w:rsidP="00B201A9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B201A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31.10.2015</w:t>
      </w:r>
    </w:p>
    <w:p w14:paraId="77E37694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92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ins w:id="93" w:author="Unknown">
        <w:r w:rsidRPr="00B201A9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Label</w:t>
        </w:r>
      </w:ins>
    </w:p>
    <w:p w14:paraId="6C490260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9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5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Для отображения простого текста на форме, доступного только для чтения, служит элемент Label. Чтобы задать отображаемый текст метки, надо установить свойство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Text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элемента.</w:t>
        </w:r>
      </w:ins>
    </w:p>
    <w:p w14:paraId="47ED0B65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96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ins w:id="97" w:author="Unknown">
        <w:r w:rsidRPr="00B201A9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LinkLabel</w:t>
        </w:r>
        <w:proofErr w:type="spellEnd"/>
      </w:ins>
    </w:p>
    <w:p w14:paraId="6BDAF888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9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9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 xml:space="preserve">Особый тип меток представляют элементы </w:t>
        </w:r>
        <w:proofErr w:type="spellStart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LinkLabel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которые предназначены для вывода ссылок, которые аналогичны ссылкам, размещенным на стандартных веб-станиц.</w:t>
        </w:r>
      </w:ins>
    </w:p>
    <w:p w14:paraId="4A7D6740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10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01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Также, как и с обычными ссылками на веб-страницах, мы можем по отношению к данному элементу определить три цвета:</w:t>
        </w:r>
      </w:ins>
    </w:p>
    <w:p w14:paraId="47EEE72E" w14:textId="77777777" w:rsidR="00B201A9" w:rsidRPr="00B201A9" w:rsidRDefault="00B201A9" w:rsidP="00B201A9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ins w:id="10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03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Свойство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ActiveLinkColor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задает цвет ссылки при нажатии</w:t>
        </w:r>
      </w:ins>
    </w:p>
    <w:p w14:paraId="33279CE3" w14:textId="77777777" w:rsidR="00B201A9" w:rsidRPr="00B201A9" w:rsidRDefault="00B201A9" w:rsidP="00B201A9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ins w:id="10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05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Свойство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LinkColor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задает цвет ссылки до нажатия, по которой еще не было переходов</w:t>
        </w:r>
      </w:ins>
    </w:p>
    <w:p w14:paraId="11BA8DC1" w14:textId="77777777" w:rsidR="00B201A9" w:rsidRPr="00B201A9" w:rsidRDefault="00B201A9" w:rsidP="00B201A9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ins w:id="10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07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Свойство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VisitedLinkColor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задает цвет ссылки, по которой уже были переходы</w:t>
        </w:r>
      </w:ins>
    </w:p>
    <w:p w14:paraId="3CDCDE0F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10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09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Кроме цвета ссылки для данного элемента мы можем задать свойство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LinkBehavior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которое управляет поведением ссылки. Это свойство принимает четыре возможных значения:</w:t>
        </w:r>
      </w:ins>
    </w:p>
    <w:p w14:paraId="003FC117" w14:textId="77777777" w:rsidR="00B201A9" w:rsidRPr="00B201A9" w:rsidRDefault="00B201A9" w:rsidP="00B201A9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ins w:id="11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1" w:author="Unknown">
        <w:r w:rsidRPr="00B201A9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SystemDefault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для ссылки устанавливаются системные настройки</w:t>
        </w:r>
      </w:ins>
    </w:p>
    <w:p w14:paraId="28DF4874" w14:textId="77777777" w:rsidR="00B201A9" w:rsidRPr="00B201A9" w:rsidRDefault="00B201A9" w:rsidP="00B201A9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ins w:id="11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3" w:author="Unknown">
        <w:r w:rsidRPr="00B201A9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AlwaysUnderline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ссылка всегда подчеркивается</w:t>
        </w:r>
      </w:ins>
    </w:p>
    <w:p w14:paraId="18EB4D5B" w14:textId="77777777" w:rsidR="00B201A9" w:rsidRPr="00B201A9" w:rsidRDefault="00B201A9" w:rsidP="00B201A9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ins w:id="11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5" w:author="Unknown">
        <w:r w:rsidRPr="00B201A9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HoverUnderline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ссылка подчеркивается только при наведении на нее курсора мыши</w:t>
        </w:r>
      </w:ins>
    </w:p>
    <w:p w14:paraId="16035B4D" w14:textId="77777777" w:rsidR="00B201A9" w:rsidRPr="00B201A9" w:rsidRDefault="00B201A9" w:rsidP="00B201A9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ins w:id="11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7" w:author="Unknown">
        <w:r w:rsidRPr="00B201A9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NeverUnderline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ссылка никогда не подчеркивается</w:t>
        </w:r>
      </w:ins>
    </w:p>
    <w:p w14:paraId="19D25824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11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19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По умолчанию весь текст на данном элементе считается ссылкой. Однако с помощью свойства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LinkArea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мы можем изменить область ссылки. Например, мы не хотим включать в ссылку первые шесть символов. Для этого задаем </w:t>
        </w:r>
        <w:proofErr w:type="spellStart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подсвойство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Start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p w14:paraId="358C1546" w14:textId="77777777" w:rsidR="00B201A9" w:rsidRPr="00B201A9" w:rsidRDefault="0006549F" w:rsidP="00B201A9">
      <w:pPr>
        <w:spacing w:after="0" w:line="240" w:lineRule="auto"/>
        <w:rPr>
          <w:ins w:id="12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05518A" wp14:editId="7A15F053">
            <wp:extent cx="2514600" cy="3000375"/>
            <wp:effectExtent l="19050" t="0" r="0" b="0"/>
            <wp:docPr id="65" name="Рисунок 64" descr="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011C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12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2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Чтобы выполнить переход по ссылке по нажатию на нее, надо дополнительно написать код. Данный код должен обрабатывать событие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LinkClicked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которое есть у элемента </w:t>
        </w:r>
        <w:proofErr w:type="spellStart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LinkLabel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Например, пусть у нас на форме есть элемент ссылки называется linkLabel1 и который содержит некоторую ссылку:</w:t>
        </w:r>
      </w:ins>
    </w:p>
    <w:p w14:paraId="0C4C717B" w14:textId="77777777" w:rsidR="00B201A9" w:rsidRPr="00B201A9" w:rsidRDefault="0006549F" w:rsidP="00B201A9">
      <w:pPr>
        <w:spacing w:after="0" w:line="240" w:lineRule="auto"/>
        <w:rPr>
          <w:ins w:id="12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6B18E26" wp14:editId="54A71428">
            <wp:extent cx="2876550" cy="1371600"/>
            <wp:effectExtent l="19050" t="0" r="0" b="0"/>
            <wp:docPr id="66" name="Рисунок 65" descr="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3B25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12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5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Чтобы перейти по ссылке, зададим обработчик </w:t>
        </w:r>
        <w:proofErr w:type="spellStart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LinkClicked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495"/>
      </w:tblGrid>
      <w:tr w:rsidR="00B201A9" w:rsidRPr="00B201A9" w14:paraId="4505D762" w14:textId="77777777" w:rsidTr="00B201A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ABF4DF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BDE07B8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FDB0FA9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51F49CF0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30357529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0DDC74CC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5D7973D9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175E3F73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15B4DCAC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5682674F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63C21DB6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28FAAB0E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33810D0E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78DEAB2C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495" w:type="dxa"/>
            <w:vAlign w:val="center"/>
            <w:hideMark/>
          </w:tcPr>
          <w:p w14:paraId="1159B611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39AA600D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58339D33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4F229C7F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7DDA8E59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4493E0D8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// </w:t>
            </w:r>
            <w:r w:rsidRPr="00B201A9">
              <w:rPr>
                <w:rFonts w:ascii="Courier New" w:eastAsia="Times New Roman" w:hAnsi="Courier New" w:cs="Courier New"/>
                <w:sz w:val="20"/>
                <w:lang w:eastAsia="ru-RU"/>
              </w:rPr>
              <w:t>задаем</w:t>
            </w: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B201A9">
              <w:rPr>
                <w:rFonts w:ascii="Courier New" w:eastAsia="Times New Roman" w:hAnsi="Courier New" w:cs="Courier New"/>
                <w:sz w:val="20"/>
                <w:lang w:eastAsia="ru-RU"/>
              </w:rPr>
              <w:t>обработчик</w:t>
            </w: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B201A9">
              <w:rPr>
                <w:rFonts w:ascii="Courier New" w:eastAsia="Times New Roman" w:hAnsi="Courier New" w:cs="Courier New"/>
                <w:sz w:val="20"/>
                <w:lang w:eastAsia="ru-RU"/>
              </w:rPr>
              <w:t>события</w:t>
            </w:r>
          </w:p>
          <w:p w14:paraId="7825A9B0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linkLabel1.LinkClicked += linkLabel1_LinkClicked;</w:t>
            </w:r>
          </w:p>
          <w:p w14:paraId="57EBC25E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14:paraId="0A8C6CB0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8325BED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private</w:t>
            </w: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linkLabel1_LinkClicked(object</w:t>
            </w: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LinkLabelLinkClickedEventArgs</w:t>
            </w:r>
            <w:proofErr w:type="spellEnd"/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4EFD7195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6BFB3CD7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proofErr w:type="gramStart"/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System.Diagnostics.Process.Start</w:t>
            </w:r>
            <w:proofErr w:type="spellEnd"/>
            <w:proofErr w:type="gramEnd"/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hyperlink r:id="rId12" w:history="1">
              <w:r w:rsidRPr="00B201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http://metanit.com</w:t>
              </w:r>
            </w:hyperlink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14:paraId="2059EA89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B201A9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14:paraId="348748EF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0C24AD49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12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7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Метод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System.Diagnostics.Process.Start</w:t>
        </w:r>
        <w:proofErr w:type="spellEnd"/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()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откроет данную ссылку в веб-браузере, который установлен в системе браузером по умолчанию.</w:t>
        </w:r>
      </w:ins>
    </w:p>
    <w:p w14:paraId="76188576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B201A9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Текстовое поле </w:t>
      </w:r>
      <w:proofErr w:type="spellStart"/>
      <w:r w:rsidRPr="00B201A9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TextBox</w:t>
      </w:r>
      <w:proofErr w:type="spellEnd"/>
    </w:p>
    <w:p w14:paraId="25C4E5B2" w14:textId="77777777" w:rsidR="00B201A9" w:rsidRPr="00B201A9" w:rsidRDefault="00B201A9" w:rsidP="00B201A9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B201A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31.10.2015</w:t>
      </w:r>
    </w:p>
    <w:p w14:paraId="0DACB1D0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12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9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Для ввода и редактирования текста предназначены текстовые поля - элемент </w:t>
        </w:r>
        <w:proofErr w:type="spellStart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TextBox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Так же как и у элемента Label текст элемента </w:t>
        </w:r>
        <w:proofErr w:type="spellStart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TextBox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можно установить или получить с помощью свойства Text.</w:t>
        </w:r>
      </w:ins>
    </w:p>
    <w:p w14:paraId="352E2B5D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13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31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По умолчанию при переносе элемента с панели инструментов создается однострочное текстовое поле. Для отображения больших объемов информации в текстовом поле нужно использовать его свойства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Multiline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ScrollBars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При установке для свойства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Multiline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значения </w:t>
        </w:r>
        <w:proofErr w:type="spellStart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true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все избыточные символы, которые выходят за границы поля, будут переноситься на новую строку.</w:t>
        </w:r>
      </w:ins>
    </w:p>
    <w:p w14:paraId="47426E78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13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33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Кроме того, можно сделать прокрутку текстового поля, установив для его свойства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ScrollBars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одно из значений:</w:t>
        </w:r>
      </w:ins>
    </w:p>
    <w:p w14:paraId="5A94C9B5" w14:textId="77777777" w:rsidR="00B201A9" w:rsidRPr="00B201A9" w:rsidRDefault="00B201A9" w:rsidP="00B201A9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ins w:id="13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35" w:author="Unknown">
        <w:r w:rsidRPr="00B201A9">
          <w:rPr>
            <w:rFonts w:ascii="Verdana" w:eastAsia="Times New Roman" w:hAnsi="Verdana" w:cs="Times New Roman"/>
            <w:b/>
            <w:bCs/>
            <w:color w:val="000000"/>
            <w:sz w:val="24"/>
            <w:szCs w:val="24"/>
            <w:lang w:eastAsia="ru-RU"/>
          </w:rPr>
          <w:t>None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без прокруток (по умолчанию)</w:t>
        </w:r>
      </w:ins>
    </w:p>
    <w:p w14:paraId="190B15F9" w14:textId="77777777" w:rsidR="00B201A9" w:rsidRPr="00B201A9" w:rsidRDefault="00B201A9" w:rsidP="00B201A9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ins w:id="13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37" w:author="Unknown">
        <w:r w:rsidRPr="00B201A9">
          <w:rPr>
            <w:rFonts w:ascii="Verdana" w:eastAsia="Times New Roman" w:hAnsi="Verdana" w:cs="Times New Roman"/>
            <w:b/>
            <w:bCs/>
            <w:color w:val="000000"/>
            <w:sz w:val="24"/>
            <w:szCs w:val="24"/>
            <w:lang w:eastAsia="ru-RU"/>
          </w:rPr>
          <w:lastRenderedPageBreak/>
          <w:t>Horizontal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создает горизонтальную прокрутку при длине строки, превышающей ширину текстового поля</w:t>
        </w:r>
      </w:ins>
    </w:p>
    <w:p w14:paraId="5956B68A" w14:textId="77777777" w:rsidR="00B201A9" w:rsidRPr="00B201A9" w:rsidRDefault="00B201A9" w:rsidP="00B201A9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ins w:id="13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39" w:author="Unknown">
        <w:r w:rsidRPr="00B201A9">
          <w:rPr>
            <w:rFonts w:ascii="Verdana" w:eastAsia="Times New Roman" w:hAnsi="Verdana" w:cs="Times New Roman"/>
            <w:b/>
            <w:bCs/>
            <w:color w:val="000000"/>
            <w:sz w:val="24"/>
            <w:szCs w:val="24"/>
            <w:lang w:eastAsia="ru-RU"/>
          </w:rPr>
          <w:t>Vertical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создает вертикальную прокрутку, если строки не помещаются в текстовом поле</w:t>
        </w:r>
      </w:ins>
    </w:p>
    <w:p w14:paraId="6EA5B81A" w14:textId="77777777" w:rsidR="00B201A9" w:rsidRPr="00B201A9" w:rsidRDefault="00B201A9" w:rsidP="00B201A9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ins w:id="14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41" w:author="Unknown">
        <w:r w:rsidRPr="00B201A9">
          <w:rPr>
            <w:rFonts w:ascii="Verdana" w:eastAsia="Times New Roman" w:hAnsi="Verdana" w:cs="Times New Roman"/>
            <w:b/>
            <w:bCs/>
            <w:color w:val="000000"/>
            <w:sz w:val="24"/>
            <w:szCs w:val="24"/>
            <w:lang w:eastAsia="ru-RU"/>
          </w:rPr>
          <w:t>Both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создает вертикальную и горизонтальную прокрутку</w:t>
        </w:r>
      </w:ins>
    </w:p>
    <w:p w14:paraId="6694B3D4" w14:textId="77777777" w:rsidR="00B201A9" w:rsidRPr="00B201A9" w:rsidRDefault="00113755" w:rsidP="00B201A9">
      <w:pPr>
        <w:spacing w:after="0" w:line="240" w:lineRule="auto"/>
        <w:rPr>
          <w:ins w:id="14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43" w:author="Unknown">
        <w:r w:rsidRPr="00B201A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="00B201A9" w:rsidRPr="00B201A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INCLUDEPICTURE "https://metanit.com/sharp/windowsforms/pics/4.6.png" \* MERGEFORMATINET </w:instrText>
        </w:r>
      </w:ins>
      <w:r w:rsidRPr="00B201A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E022E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8BD1F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Элемент TextBox в Windows Forms" style="width:23.85pt;height:23.85pt"/>
        </w:pict>
      </w:r>
      <w:ins w:id="144" w:author="Unknown">
        <w:r w:rsidRPr="00B201A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</w:ins>
    </w:p>
    <w:p w14:paraId="71C3CBEA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145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ins w:id="146" w:author="Unknown">
        <w:r w:rsidRPr="00B201A9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Автозаполнение текстового поля</w:t>
        </w:r>
      </w:ins>
    </w:p>
    <w:p w14:paraId="7F72D288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14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48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Элемент </w:t>
        </w:r>
        <w:proofErr w:type="spellStart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TextBox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обладает достаточными возможностями для создания </w:t>
        </w:r>
        <w:proofErr w:type="spellStart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автозаполняемого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поля. Для этого нам надо привязать свойство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Verdana" w:eastAsia="Times New Roman" w:hAnsi="Verdana" w:cs="Times New Roman"/>
            <w:b/>
            <w:bCs/>
            <w:color w:val="000000"/>
            <w:sz w:val="20"/>
            <w:szCs w:val="20"/>
            <w:lang w:eastAsia="ru-RU"/>
          </w:rPr>
          <w:t>AutoCompleteCustomSource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элемента </w:t>
        </w:r>
        <w:proofErr w:type="spellStart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TextBox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к некоторой коллекции, из которой берутся данные для заполнения поля.</w:t>
        </w:r>
      </w:ins>
    </w:p>
    <w:p w14:paraId="7303956D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14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50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Итак, добавим на форму текстовое поле и пропишем в код события загрузки следующие строки: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495"/>
      </w:tblGrid>
      <w:tr w:rsidR="00B201A9" w:rsidRPr="00B201A9" w14:paraId="5F1FF52E" w14:textId="77777777" w:rsidTr="00B201A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8877B2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D64E6AA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2F20377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97BC1E0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BC97975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4B453121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87A9E99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532324BB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0644E8E9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1CA7F75B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72C92730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29F14111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275A00EB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42E205BF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74034A13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3D3DA500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00EFD2A3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2495" w:type="dxa"/>
            <w:vAlign w:val="center"/>
            <w:hideMark/>
          </w:tcPr>
          <w:p w14:paraId="0B705E55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70DF8F4F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4B89CA63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002623CA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5237BE78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3F92E361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AutoCompleteStringCollection</w:t>
            </w:r>
            <w:proofErr w:type="spellEnd"/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source = new</w:t>
            </w: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AutoCompleteStringCollection</w:t>
            </w:r>
            <w:proofErr w:type="spellEnd"/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() </w:t>
            </w:r>
          </w:p>
          <w:p w14:paraId="0129C3AE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{ </w:t>
            </w:r>
          </w:p>
          <w:p w14:paraId="3A44899B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"</w:t>
            </w:r>
            <w:r w:rsidRPr="00B201A9">
              <w:rPr>
                <w:rFonts w:ascii="Courier New" w:eastAsia="Times New Roman" w:hAnsi="Courier New" w:cs="Courier New"/>
                <w:sz w:val="20"/>
                <w:lang w:eastAsia="ru-RU"/>
              </w:rPr>
              <w:t>Кузнецов</w:t>
            </w: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", </w:t>
            </w:r>
          </w:p>
          <w:p w14:paraId="725FDD44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"</w:t>
            </w:r>
            <w:r w:rsidRPr="00B201A9">
              <w:rPr>
                <w:rFonts w:ascii="Courier New" w:eastAsia="Times New Roman" w:hAnsi="Courier New" w:cs="Courier New"/>
                <w:sz w:val="20"/>
                <w:lang w:eastAsia="ru-RU"/>
              </w:rPr>
              <w:t>Иванов</w:t>
            </w: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", </w:t>
            </w:r>
          </w:p>
          <w:p w14:paraId="62B87CD3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"</w:t>
            </w:r>
            <w:r w:rsidRPr="00B201A9">
              <w:rPr>
                <w:rFonts w:ascii="Courier New" w:eastAsia="Times New Roman" w:hAnsi="Courier New" w:cs="Courier New"/>
                <w:sz w:val="20"/>
                <w:lang w:eastAsia="ru-RU"/>
              </w:rPr>
              <w:t>Петров</w:t>
            </w: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", </w:t>
            </w:r>
          </w:p>
          <w:p w14:paraId="5A99A60F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"</w:t>
            </w:r>
            <w:r w:rsidRPr="00B201A9">
              <w:rPr>
                <w:rFonts w:ascii="Courier New" w:eastAsia="Times New Roman" w:hAnsi="Courier New" w:cs="Courier New"/>
                <w:sz w:val="20"/>
                <w:lang w:eastAsia="ru-RU"/>
              </w:rPr>
              <w:t>Кустов</w:t>
            </w: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14:paraId="53846D82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};</w:t>
            </w:r>
          </w:p>
          <w:p w14:paraId="1A69E8D3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textBox1.AutoCompleteCustomSource = source;</w:t>
            </w:r>
          </w:p>
          <w:p w14:paraId="6C159CE6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textBox1.AutoCompleteMode = </w:t>
            </w:r>
            <w:proofErr w:type="spellStart"/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AutoCompleteMode.SuggestAppend</w:t>
            </w:r>
            <w:proofErr w:type="spellEnd"/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143110E1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textBox1.AutoCompleteSource = </w:t>
            </w:r>
            <w:proofErr w:type="spellStart"/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AutoCompleteSource.CustomSource</w:t>
            </w:r>
            <w:proofErr w:type="spellEnd"/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39613BD0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B201A9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14:paraId="62407D9E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680DDD4B" w14:textId="77777777" w:rsidR="00B201A9" w:rsidRPr="00B201A9" w:rsidRDefault="0006549F" w:rsidP="00B201A9">
      <w:pPr>
        <w:spacing w:after="0" w:line="240" w:lineRule="auto"/>
        <w:rPr>
          <w:ins w:id="15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7D541A" wp14:editId="35106753">
            <wp:extent cx="2886075" cy="1933575"/>
            <wp:effectExtent l="19050" t="0" r="9525" b="0"/>
            <wp:docPr id="67" name="Рисунок 66" descr="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828D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15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53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 xml:space="preserve">Режим </w:t>
        </w:r>
        <w:proofErr w:type="spellStart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автодополнения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представленный свойством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Verdana" w:eastAsia="Times New Roman" w:hAnsi="Verdana" w:cs="Times New Roman"/>
            <w:b/>
            <w:bCs/>
            <w:color w:val="000000"/>
            <w:sz w:val="24"/>
            <w:szCs w:val="24"/>
            <w:lang w:eastAsia="ru-RU"/>
          </w:rPr>
          <w:t>AutoCompleteMode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имеет несколько возможных значений:</w:t>
        </w:r>
      </w:ins>
    </w:p>
    <w:p w14:paraId="5D70422C" w14:textId="77777777" w:rsidR="00B201A9" w:rsidRPr="00B201A9" w:rsidRDefault="00B201A9" w:rsidP="00B201A9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ins w:id="15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55" w:author="Unknown">
        <w:r w:rsidRPr="00B201A9">
          <w:rPr>
            <w:rFonts w:ascii="Verdana" w:eastAsia="Times New Roman" w:hAnsi="Verdana" w:cs="Times New Roman"/>
            <w:b/>
            <w:bCs/>
            <w:color w:val="000000"/>
            <w:sz w:val="24"/>
            <w:szCs w:val="24"/>
            <w:lang w:eastAsia="ru-RU"/>
          </w:rPr>
          <w:t>None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отсутствие </w:t>
        </w:r>
        <w:proofErr w:type="spellStart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автодополнения</w:t>
        </w:r>
        <w:proofErr w:type="spellEnd"/>
      </w:ins>
    </w:p>
    <w:p w14:paraId="36A78201" w14:textId="77777777" w:rsidR="00B201A9" w:rsidRPr="00B201A9" w:rsidRDefault="00B201A9" w:rsidP="00B201A9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ins w:id="15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57" w:author="Unknown">
        <w:r w:rsidRPr="00B201A9">
          <w:rPr>
            <w:rFonts w:ascii="Verdana" w:eastAsia="Times New Roman" w:hAnsi="Verdana" w:cs="Times New Roman"/>
            <w:b/>
            <w:bCs/>
            <w:color w:val="000000"/>
            <w:sz w:val="24"/>
            <w:szCs w:val="24"/>
            <w:lang w:eastAsia="ru-RU"/>
          </w:rPr>
          <w:t>Suggest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предлагает варианты для ввода, но не дополняет</w:t>
        </w:r>
      </w:ins>
    </w:p>
    <w:p w14:paraId="5333290B" w14:textId="77777777" w:rsidR="00B201A9" w:rsidRPr="00B201A9" w:rsidRDefault="00B201A9" w:rsidP="00B201A9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ins w:id="15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59" w:author="Unknown">
        <w:r w:rsidRPr="00B201A9">
          <w:rPr>
            <w:rFonts w:ascii="Verdana" w:eastAsia="Times New Roman" w:hAnsi="Verdana" w:cs="Times New Roman"/>
            <w:b/>
            <w:bCs/>
            <w:color w:val="000000"/>
            <w:sz w:val="24"/>
            <w:szCs w:val="24"/>
            <w:lang w:eastAsia="ru-RU"/>
          </w:rPr>
          <w:t>Append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дополняет введенное значение до строки из списка, но не предлагает варианты для выбора</w:t>
        </w:r>
      </w:ins>
    </w:p>
    <w:p w14:paraId="6CBA6C2D" w14:textId="77777777" w:rsidR="00B201A9" w:rsidRPr="00B201A9" w:rsidRDefault="00B201A9" w:rsidP="00B201A9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ins w:id="16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61" w:author="Unknown">
        <w:r w:rsidRPr="00B201A9">
          <w:rPr>
            <w:rFonts w:ascii="Verdana" w:eastAsia="Times New Roman" w:hAnsi="Verdana" w:cs="Times New Roman"/>
            <w:b/>
            <w:bCs/>
            <w:color w:val="000000"/>
            <w:sz w:val="24"/>
            <w:szCs w:val="24"/>
            <w:lang w:eastAsia="ru-RU"/>
          </w:rPr>
          <w:t>SuggestAppend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одновременно и предлагает варианты для </w:t>
        </w:r>
        <w:proofErr w:type="spellStart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автодополнения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и дополняет введенное пользователем значение</w:t>
        </w:r>
      </w:ins>
    </w:p>
    <w:p w14:paraId="46D4EABD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162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ins w:id="163" w:author="Unknown">
        <w:r w:rsidRPr="00B201A9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Перенос по словам</w:t>
        </w:r>
      </w:ins>
    </w:p>
    <w:p w14:paraId="713E402E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16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65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Чтобы текст в элементе </w:t>
        </w:r>
        <w:proofErr w:type="spellStart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TextBox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переносился по словам, надо установить свойство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Verdana" w:eastAsia="Times New Roman" w:hAnsi="Verdana" w:cs="Times New Roman"/>
            <w:b/>
            <w:bCs/>
            <w:color w:val="000000"/>
            <w:sz w:val="20"/>
            <w:szCs w:val="20"/>
            <w:lang w:eastAsia="ru-RU"/>
          </w:rPr>
          <w:t>WordWrap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равным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То есть если одно слово не умещается на строке, то но переносится на следующую. Данное свойство будет работать только для многострочных текстовых полей.</w:t>
        </w:r>
      </w:ins>
    </w:p>
    <w:p w14:paraId="7C3117A6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166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ins w:id="167" w:author="Unknown">
        <w:r w:rsidRPr="00B201A9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Ввод пароля</w:t>
        </w:r>
      </w:ins>
    </w:p>
    <w:p w14:paraId="02652DB9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16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69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Также данный элемент имеет свойства, которые позволяют сделать из него поле для ввода пароля. Так, для этого надо использовать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Verdana" w:eastAsia="Times New Roman" w:hAnsi="Verdana" w:cs="Times New Roman"/>
            <w:b/>
            <w:bCs/>
            <w:color w:val="000000"/>
            <w:sz w:val="24"/>
            <w:szCs w:val="24"/>
            <w:lang w:eastAsia="ru-RU"/>
          </w:rPr>
          <w:t>PasswordChar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Verdana" w:eastAsia="Times New Roman" w:hAnsi="Verdana" w:cs="Times New Roman"/>
            <w:b/>
            <w:bCs/>
            <w:color w:val="000000"/>
            <w:sz w:val="24"/>
            <w:szCs w:val="24"/>
            <w:lang w:eastAsia="ru-RU"/>
          </w:rPr>
          <w:t>UseSystemPasswordChar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7E97D3C4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17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71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Свойство </w:t>
        </w:r>
        <w:proofErr w:type="spellStart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PasswordChar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по умолчанию не имеет значение, если мы установим в качестве него какой-нибудь символ, то этот символ будут отображаться при вводе любых символов в текстовое поле.</w:t>
        </w:r>
      </w:ins>
    </w:p>
    <w:p w14:paraId="21A403F0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17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73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Свойство </w:t>
        </w:r>
        <w:proofErr w:type="spellStart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UseSystemPasswordChar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имеет похожее действие. Если мы установим его значение в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то вместо введенных символов в текстовом поле будет отображаться знак пароля, принятый в системе, например, точка.</w:t>
        </w:r>
      </w:ins>
    </w:p>
    <w:p w14:paraId="2C37D0CD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174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ins w:id="175" w:author="Unknown">
        <w:r w:rsidRPr="00B201A9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 xml:space="preserve">Событие </w:t>
        </w:r>
        <w:proofErr w:type="spellStart"/>
        <w:r w:rsidRPr="00B201A9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TextChanged</w:t>
        </w:r>
        <w:proofErr w:type="spellEnd"/>
      </w:ins>
    </w:p>
    <w:p w14:paraId="74520E4E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17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77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Из всех событий элемента </w:t>
        </w:r>
        <w:proofErr w:type="spellStart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TextBox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следует отметить событие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TextChanged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которое срабатывает при изменении текста в элементе. Например, поместим на форму кроме текстового поля метку и сделаем так, чтобы при изменении текста в текстовом поле также менялся текст на метке: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495"/>
      </w:tblGrid>
      <w:tr w:rsidR="00B201A9" w:rsidRPr="00B201A9" w14:paraId="3D63B285" w14:textId="77777777" w:rsidTr="00B201A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AFBAB45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3E61CF4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DF1A0E5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19B64C88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1A2C0FF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5BD2A3F8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AE936D0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1FE8A713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3B5E51C1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2C732864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</w:t>
            </w:r>
          </w:p>
          <w:p w14:paraId="58E13E8C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54295FDE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524FADC6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55CA74DF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495" w:type="dxa"/>
            <w:vAlign w:val="center"/>
            <w:hideMark/>
          </w:tcPr>
          <w:p w14:paraId="52F27716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public</w:t>
            </w: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3ACF6C4C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427A6944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6D251E62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440B76C9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06D8C721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55BE2C1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textBox1.TextChanged += textBox1_TextChanged;</w:t>
            </w:r>
          </w:p>
          <w:p w14:paraId="7116CE91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14:paraId="12FF8352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F5D90F7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private</w:t>
            </w: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textBox1_TextChanged(object</w:t>
            </w:r>
            <w:r w:rsidRPr="00B201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738F4C10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B201A9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14:paraId="5B65F739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label1.Text = textBox1.Text;</w:t>
            </w:r>
          </w:p>
          <w:p w14:paraId="71CA37D2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14:paraId="75CC65A0" w14:textId="77777777" w:rsidR="00B201A9" w:rsidRPr="00B201A9" w:rsidRDefault="00B201A9" w:rsidP="00B201A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1A9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34C47AD9" w14:textId="77777777" w:rsidR="0006549F" w:rsidRDefault="0006549F" w:rsidP="00B201A9">
      <w:pPr>
        <w:pStyle w:val="2"/>
        <w:shd w:val="clear" w:color="auto" w:fill="F7F7FA"/>
        <w:ind w:left="1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158BAFC" wp14:editId="540A3B99">
            <wp:extent cx="2886075" cy="1647825"/>
            <wp:effectExtent l="19050" t="0" r="9525" b="0"/>
            <wp:docPr id="68" name="Рисунок 67" descr="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AB33" w14:textId="77777777" w:rsidR="00B201A9" w:rsidRPr="00B201A9" w:rsidRDefault="00B201A9" w:rsidP="00B201A9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 w:rsidRPr="00B201A9">
        <w:rPr>
          <w:rFonts w:ascii="Verdana" w:hAnsi="Verdana"/>
          <w:color w:val="000000"/>
          <w:sz w:val="35"/>
          <w:szCs w:val="35"/>
        </w:rPr>
        <w:t xml:space="preserve">Элемент </w:t>
      </w:r>
      <w:proofErr w:type="spellStart"/>
      <w:r w:rsidRPr="00B201A9">
        <w:rPr>
          <w:rFonts w:ascii="Verdana" w:hAnsi="Verdana"/>
          <w:color w:val="000000"/>
          <w:sz w:val="35"/>
          <w:szCs w:val="35"/>
        </w:rPr>
        <w:t>MaskedTextBox</w:t>
      </w:r>
      <w:proofErr w:type="spellEnd"/>
    </w:p>
    <w:p w14:paraId="3819B199" w14:textId="77777777" w:rsidR="00B201A9" w:rsidRPr="00B201A9" w:rsidRDefault="00B201A9" w:rsidP="00B201A9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B201A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31.10.2015</w:t>
      </w:r>
    </w:p>
    <w:p w14:paraId="4CBF0DFA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17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79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Элемент </w:t>
        </w:r>
        <w:proofErr w:type="spellStart"/>
        <w:proofErr w:type="gramStart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MaskedTextBox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по сути</w:t>
        </w:r>
        <w:proofErr w:type="gram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представляет обычное текстовое поле. Однако данные элемент позволяет контролировать ввод пользователя и проверять его автоматически на наличие ошибок.</w:t>
        </w:r>
      </w:ins>
    </w:p>
    <w:p w14:paraId="58881007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18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81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Чтобы контролировать вводимые в поле символы, надо задать маску. Для задания маски можно применять следующие символы:</w:t>
        </w:r>
      </w:ins>
    </w:p>
    <w:p w14:paraId="76DBBF12" w14:textId="77777777" w:rsidR="00B201A9" w:rsidRPr="00B201A9" w:rsidRDefault="00B201A9" w:rsidP="00B201A9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ins w:id="18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83" w:author="Unknown"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0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Позволяет вводить только цифры</w:t>
        </w:r>
      </w:ins>
    </w:p>
    <w:p w14:paraId="673E1045" w14:textId="77777777" w:rsidR="00B201A9" w:rsidRPr="00B201A9" w:rsidRDefault="00B201A9" w:rsidP="00B201A9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ins w:id="18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85" w:author="Unknown"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9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Позволяет вводить цифры и пробелы</w:t>
        </w:r>
      </w:ins>
    </w:p>
    <w:p w14:paraId="53031549" w14:textId="77777777" w:rsidR="00B201A9" w:rsidRPr="00B201A9" w:rsidRDefault="00B201A9" w:rsidP="00B201A9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ins w:id="18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87" w:author="Unknown"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#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Позволяет вводить цифры, пробелы и знаки '+' и '-'</w:t>
        </w:r>
      </w:ins>
    </w:p>
    <w:p w14:paraId="385472C7" w14:textId="77777777" w:rsidR="00B201A9" w:rsidRPr="00B201A9" w:rsidRDefault="00B201A9" w:rsidP="00B201A9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ins w:id="18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89" w:author="Unknown"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L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Позволяет вводить только буквенные символы</w:t>
        </w:r>
      </w:ins>
    </w:p>
    <w:p w14:paraId="1AC40D4B" w14:textId="77777777" w:rsidR="00B201A9" w:rsidRPr="00B201A9" w:rsidRDefault="00B201A9" w:rsidP="00B201A9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ins w:id="19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91" w:author="Unknown"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?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Позволяет вводить дополнительные необязательные буквенные символы</w:t>
        </w:r>
      </w:ins>
    </w:p>
    <w:p w14:paraId="6E3EB748" w14:textId="77777777" w:rsidR="00B201A9" w:rsidRPr="00B201A9" w:rsidRDefault="00B201A9" w:rsidP="00B201A9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ins w:id="19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93" w:author="Unknown"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A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Позволяет вводить буквенные и цифровые символы</w:t>
        </w:r>
      </w:ins>
    </w:p>
    <w:p w14:paraId="770A3878" w14:textId="77777777" w:rsidR="00B201A9" w:rsidRPr="00B201A9" w:rsidRDefault="00B201A9" w:rsidP="00B201A9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ins w:id="19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95" w:author="Unknown"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.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Задает позицию разделителя целой и дробной части</w:t>
        </w:r>
      </w:ins>
    </w:p>
    <w:p w14:paraId="5E254269" w14:textId="77777777" w:rsidR="00B201A9" w:rsidRPr="00B201A9" w:rsidRDefault="00B201A9" w:rsidP="00B201A9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ins w:id="19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97" w:author="Unknown"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,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Используется для разделения разрядов в целой части числа</w:t>
        </w:r>
      </w:ins>
    </w:p>
    <w:p w14:paraId="5671A8DC" w14:textId="77777777" w:rsidR="00B201A9" w:rsidRPr="00B201A9" w:rsidRDefault="00B201A9" w:rsidP="00B201A9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ins w:id="19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ins w:id="199" w:author="Unknown"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: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  <w:proofErr w:type="gram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Используется в временных промежутках - разделяет часы, минуты и секунды</w:t>
        </w:r>
      </w:ins>
    </w:p>
    <w:p w14:paraId="6167DD48" w14:textId="77777777" w:rsidR="00B201A9" w:rsidRPr="00B201A9" w:rsidRDefault="00B201A9" w:rsidP="00B201A9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ins w:id="20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201" w:author="Unknown"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/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Используется для разделения дат</w:t>
        </w:r>
      </w:ins>
    </w:p>
    <w:p w14:paraId="68A0F96E" w14:textId="77777777" w:rsidR="00B201A9" w:rsidRPr="00B201A9" w:rsidRDefault="00B201A9" w:rsidP="00B201A9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ins w:id="20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203" w:author="Unknown"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$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Используется в качестве символа валюты</w:t>
        </w:r>
      </w:ins>
    </w:p>
    <w:p w14:paraId="028DEED8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20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205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Чтобы задать маску, надо установить свойство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Mask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элемента. Найдя это свойство в окне </w:t>
        </w:r>
        <w:proofErr w:type="gramStart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свойств(</w:t>
        </w:r>
        <w:proofErr w:type="spellStart"/>
        <w:proofErr w:type="gram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Porperties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), нажмем на него и нам отобразится окно для задания одного из стандартных шаблонов маски. В частности мы можем выбрать Phone </w:t>
        </w:r>
        <w:proofErr w:type="spellStart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number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(Телефонный номер), который подразумевает ввод в текстовое поле только телефонного номера:</w:t>
        </w:r>
      </w:ins>
    </w:p>
    <w:p w14:paraId="1A108DF1" w14:textId="77777777" w:rsidR="00B201A9" w:rsidRPr="00B201A9" w:rsidRDefault="0006549F" w:rsidP="00B201A9">
      <w:pPr>
        <w:spacing w:after="0" w:line="240" w:lineRule="auto"/>
        <w:rPr>
          <w:ins w:id="20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79D458F" wp14:editId="578244C8">
            <wp:extent cx="5743575" cy="3952875"/>
            <wp:effectExtent l="19050" t="0" r="9525" b="0"/>
            <wp:docPr id="69" name="Рисунок 68" descr="4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163F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20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208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Теперь при запуске мы сможем ввести в текстовое поле только цифры, получив в итоге телефонный номер.</w:t>
        </w:r>
      </w:ins>
    </w:p>
    <w:p w14:paraId="1EBC2224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20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210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Теперь сделаем свою маску. Например, создадим маску для ввода инициалов имени и отчества и фамилий ограниченной длины в текстовое поле. Для этого присвоим свойству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Mask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значение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L.L.L?????????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Тогда ввод в текстовое поле будет выглядеть следующим образом:</w:t>
        </w:r>
      </w:ins>
    </w:p>
    <w:p w14:paraId="32767BD9" w14:textId="77777777" w:rsidR="00B201A9" w:rsidRPr="00B201A9" w:rsidRDefault="0006549F" w:rsidP="00B201A9">
      <w:pPr>
        <w:spacing w:after="0" w:line="240" w:lineRule="auto"/>
        <w:rPr>
          <w:ins w:id="21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959196" wp14:editId="73FEF4AA">
            <wp:extent cx="2886075" cy="1647825"/>
            <wp:effectExtent l="19050" t="0" r="9525" b="0"/>
            <wp:docPr id="70" name="Рисунок 69" descr="4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F33A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21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213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Данный элемент также представляет нам ряд свойств, которые можно использовать для управления вводом. Так, </w:t>
        </w:r>
        <w:proofErr w:type="spellStart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свойство</w:t>
        </w:r>
        <w:r w:rsidRPr="00B201A9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BeepOnError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при установке значения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подает звуковой сигнал при введении некорректного символа.</w:t>
        </w:r>
      </w:ins>
    </w:p>
    <w:p w14:paraId="0F749ED0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21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215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Свойство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HidePromptOnLeave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при установке в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при потери текстовым полем фокуса скрывает, указанные в </w:t>
        </w:r>
        <w:proofErr w:type="spellStart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PromptChar</w:t>
        </w:r>
        <w:proofErr w:type="spellEnd"/>
      </w:ins>
    </w:p>
    <w:p w14:paraId="07FD4185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21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217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>Свойство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PromptChar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указывает на символ, который отображается в поле на месте ввода символов. По умолчанию стоит знак подчеркивания.</w:t>
        </w:r>
      </w:ins>
    </w:p>
    <w:p w14:paraId="19C74863" w14:textId="77777777" w:rsidR="00B201A9" w:rsidRPr="00B201A9" w:rsidRDefault="00B201A9" w:rsidP="00B201A9">
      <w:pPr>
        <w:shd w:val="clear" w:color="auto" w:fill="F7F7FA"/>
        <w:spacing w:before="100" w:beforeAutospacing="1" w:after="100" w:afterAutospacing="1" w:line="312" w:lineRule="atLeast"/>
        <w:rPr>
          <w:ins w:id="21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219" w:author="Unknown"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Свойство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AsciiOnly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при значении</w:t>
        </w:r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B201A9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позволяет вводить только </w:t>
        </w:r>
        <w:proofErr w:type="spellStart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asci</w:t>
        </w:r>
        <w:proofErr w:type="spellEnd"/>
        <w:r w:rsidRPr="00B201A9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-символы, то есть символы из диапазона A-Z и a-z.</w:t>
        </w:r>
      </w:ins>
    </w:p>
    <w:p w14:paraId="0D30B2DE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1F52A7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Элементы </w:t>
      </w:r>
      <w:proofErr w:type="spellStart"/>
      <w:r w:rsidRPr="001F52A7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Radiobutton</w:t>
      </w:r>
      <w:proofErr w:type="spellEnd"/>
      <w:r w:rsidRPr="001F52A7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 и </w:t>
      </w:r>
      <w:proofErr w:type="spellStart"/>
      <w:r w:rsidRPr="001F52A7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CheckBox</w:t>
      </w:r>
      <w:proofErr w:type="spellEnd"/>
    </w:p>
    <w:p w14:paraId="204AAB45" w14:textId="77777777" w:rsidR="001F52A7" w:rsidRPr="001F52A7" w:rsidRDefault="001F52A7" w:rsidP="001F52A7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1F52A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31.10.2015</w:t>
      </w:r>
    </w:p>
    <w:p w14:paraId="6B992784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220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ins w:id="221" w:author="Unknown">
        <w:r w:rsidRPr="001F52A7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CheckBox</w:t>
        </w:r>
        <w:proofErr w:type="spellEnd"/>
      </w:ins>
    </w:p>
    <w:p w14:paraId="6D8DEEA8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22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223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Элемент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CheckBox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или флажок предназначен для установки одного из двух значений: отмечен или не отмечен. Чтобы отметить флажок, надо установить у его свойства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Checked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значение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79099F09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22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225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Кроме свойства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Checked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у элемента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CheckBox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имеется свойство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CheckState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которое позволяет задать для флажка одно из трех состояний -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Checked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(отмечен),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Indeterminate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(флажок не определен - отмечен, но находится в неактивном состоянии) и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Unchecked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(не отмечен)</w:t>
        </w:r>
      </w:ins>
    </w:p>
    <w:p w14:paraId="01270DCA" w14:textId="77777777" w:rsidR="001F52A7" w:rsidRDefault="0006549F" w:rsidP="001F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FD2169" wp14:editId="07F7722B">
            <wp:extent cx="2886075" cy="1647825"/>
            <wp:effectExtent l="19050" t="0" r="9525" b="0"/>
            <wp:docPr id="71" name="Рисунок 70" descr="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B90D" w14:textId="77777777" w:rsidR="0006549F" w:rsidRDefault="0006549F" w:rsidP="001F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F00A2E" w14:textId="77777777" w:rsidR="0006549F" w:rsidRPr="001F52A7" w:rsidRDefault="0006549F" w:rsidP="001F52A7">
      <w:pPr>
        <w:spacing w:after="0" w:line="240" w:lineRule="auto"/>
        <w:rPr>
          <w:ins w:id="22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E397DD" wp14:editId="4845D49F">
            <wp:extent cx="2609850" cy="1885950"/>
            <wp:effectExtent l="19050" t="0" r="0" b="0"/>
            <wp:docPr id="72" name="Рисунок 71" descr="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5F93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22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228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Также следует отметить свойство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AutoCheck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- если оно имеет значение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false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то мы не можем изменять состояние флажка. По умолчанию оно имеет значение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63367493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22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230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При изменении состояния флажка он генерирует событие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CheckedChanged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Обрабатывая это событие, мы можем получать измененный флажок и производить определенные действия: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495"/>
      </w:tblGrid>
      <w:tr w:rsidR="001F52A7" w:rsidRPr="001F52A7" w14:paraId="7C664172" w14:textId="77777777" w:rsidTr="001F52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23141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14:paraId="4BC61397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8EA56E9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114CDF6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362E1B61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21DD16E1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9C389E2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1D8D7C45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57E51C63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0B7EDA16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1C81227C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2114B422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495" w:type="dxa"/>
            <w:vAlign w:val="center"/>
            <w:hideMark/>
          </w:tcPr>
          <w:p w14:paraId="324F41F6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private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checkBox_CheckedChanged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(object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25A24A6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5E0CB7DE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CheckBox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checkBox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CheckBox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)sender; // 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приводим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отправителя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к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элементу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типа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CheckBox</w:t>
            </w:r>
            <w:proofErr w:type="spellEnd"/>
          </w:p>
          <w:p w14:paraId="28F69BD0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checkBox.Checked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== true)</w:t>
            </w:r>
          </w:p>
          <w:p w14:paraId="17C43E13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5E8E2BA1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MessageBox.Show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Флажок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"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+ 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checkBox.Text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+ "  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теперь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отмечен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14:paraId="0F2C9955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14:paraId="3D02FD30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else</w:t>
            </w:r>
          </w:p>
          <w:p w14:paraId="36B7F3D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4A11DA3E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MessageBox.Show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Флажок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"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+ 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checkBox.Text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+ "  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теперь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не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отмечен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14:paraId="29EE4847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}      </w:t>
            </w:r>
          </w:p>
          <w:p w14:paraId="355797C5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79E9AD4B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231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ins w:id="232" w:author="Unknown">
        <w:r w:rsidRPr="001F52A7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Radiobutton</w:t>
        </w:r>
        <w:proofErr w:type="spellEnd"/>
      </w:ins>
    </w:p>
    <w:p w14:paraId="14AA1241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23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234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На элемент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CheckBox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похож элемент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RadioButton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или переключатель. Переключатели располагаются группами, и включение одного переключателя означает отключение всех остальных.</w:t>
        </w:r>
      </w:ins>
    </w:p>
    <w:p w14:paraId="5B8B12C4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23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236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Чтобы установить у переключателя включенное состояние, надо присвоить его свойству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Checked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значение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015BCA2A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23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238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Для создания группы переключателей, из которых можно бы было выбирать, надо поместить несколько переключателей в какой-нибудь контейнер, например, в элементы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GroupBox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или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Panel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Переключатели</w:t>
        </w:r>
        <w:proofErr w:type="gram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  <w:proofErr w:type="gram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находящиеся в разных контейнерах, будут относиться к разным группам:</w:t>
        </w:r>
      </w:ins>
    </w:p>
    <w:p w14:paraId="39676262" w14:textId="77777777" w:rsidR="001F52A7" w:rsidRPr="001F52A7" w:rsidRDefault="0006549F" w:rsidP="001F52A7">
      <w:pPr>
        <w:spacing w:after="0" w:line="240" w:lineRule="auto"/>
        <w:rPr>
          <w:ins w:id="23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FAC1B6" wp14:editId="63E636CF">
            <wp:extent cx="2705100" cy="1885950"/>
            <wp:effectExtent l="19050" t="0" r="0" b="0"/>
            <wp:docPr id="73" name="Рисунок 72" descr="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1B20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24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241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Похожим образом мы можем перехватывать переключение переключателей в группе, обрабатывая событие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CheckedChanged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Связав каждый переключатель группы с одним обработчиком данного события, мы сможем получить тот переключатель, который в данный момент выбран: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1F52A7" w:rsidRPr="001F52A7" w14:paraId="6DDCE40F" w14:textId="77777777" w:rsidTr="001F52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BB718C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DFFAFF3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250DB793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1A484205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1197575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28BBF9D3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</w:p>
          <w:p w14:paraId="4E6BD1D8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195E1C2B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4A6B6926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600" w:type="dxa"/>
            <w:vAlign w:val="center"/>
            <w:hideMark/>
          </w:tcPr>
          <w:p w14:paraId="15ADB43E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private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radioButton_CheckedChanged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(object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43E87568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14:paraId="47ECEA2D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    // приводим отправителя к элементу типа 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RadioButton</w:t>
            </w:r>
            <w:proofErr w:type="spellEnd"/>
          </w:p>
          <w:p w14:paraId="66E0A08E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RadioButton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radioButton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RadioButton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)sender;</w:t>
            </w:r>
          </w:p>
          <w:p w14:paraId="527C4A1E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radioButton.Checked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</w:t>
            </w:r>
          </w:p>
          <w:p w14:paraId="05343546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{</w:t>
            </w:r>
          </w:p>
          <w:p w14:paraId="3EEC5FC6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MessageBox.Show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Вы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выбрали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"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+ 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radioButton.Text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0D230241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}        </w:t>
            </w:r>
          </w:p>
          <w:p w14:paraId="131A2A7E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4E260DCE" w14:textId="77777777" w:rsidR="00F633F9" w:rsidRDefault="00F633F9"/>
    <w:p w14:paraId="24EC8981" w14:textId="77777777" w:rsidR="001F52A7" w:rsidRDefault="001F52A7" w:rsidP="001F52A7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proofErr w:type="spellStart"/>
      <w:r>
        <w:rPr>
          <w:rFonts w:ascii="Verdana" w:hAnsi="Verdana"/>
          <w:color w:val="000000"/>
          <w:sz w:val="35"/>
          <w:szCs w:val="35"/>
        </w:rPr>
        <w:t>ListBox</w:t>
      </w:r>
      <w:proofErr w:type="spellEnd"/>
    </w:p>
    <w:p w14:paraId="2163E265" w14:textId="77777777" w:rsidR="001F52A7" w:rsidRDefault="001F52A7" w:rsidP="001F52A7">
      <w:pPr>
        <w:shd w:val="clear" w:color="auto" w:fill="F7F7FA"/>
        <w:jc w:val="right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Последнее обновление: 31.10.2015</w:t>
      </w:r>
    </w:p>
    <w:p w14:paraId="0FF10FF1" w14:textId="77777777" w:rsidR="001F52A7" w:rsidRDefault="001F52A7" w:rsidP="001F52A7">
      <w:pPr>
        <w:pStyle w:val="a3"/>
        <w:shd w:val="clear" w:color="auto" w:fill="F7F7FA"/>
        <w:spacing w:line="312" w:lineRule="atLeast"/>
        <w:rPr>
          <w:ins w:id="242" w:author="Unknown"/>
          <w:rFonts w:ascii="Verdana" w:hAnsi="Verdana"/>
          <w:color w:val="000000"/>
          <w:sz w:val="20"/>
          <w:szCs w:val="20"/>
        </w:rPr>
      </w:pPr>
      <w:ins w:id="243" w:author="Unknown">
        <w:r>
          <w:rPr>
            <w:rFonts w:ascii="Verdana" w:hAnsi="Verdana"/>
            <w:color w:val="000000"/>
            <w:sz w:val="20"/>
            <w:szCs w:val="20"/>
          </w:rPr>
          <w:t xml:space="preserve">Элемент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ListBox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представляет собой простой список. Ключевым свойством этого элемента является свойство</w:t>
        </w:r>
        <w:r>
          <w:rPr>
            <w:rStyle w:val="apple-converted-space"/>
            <w:rFonts w:ascii="Verdana" w:hAnsi="Verdana"/>
            <w:color w:val="000000"/>
            <w:sz w:val="20"/>
            <w:szCs w:val="20"/>
          </w:rPr>
          <w:t> </w:t>
        </w:r>
        <w:proofErr w:type="spellStart"/>
        <w:r>
          <w:rPr>
            <w:rStyle w:val="bb"/>
            <w:rFonts w:ascii="Verdana" w:hAnsi="Verdana"/>
            <w:b/>
            <w:bCs/>
            <w:color w:val="000000"/>
            <w:sz w:val="20"/>
            <w:szCs w:val="20"/>
          </w:rPr>
          <w:t>Items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, которое как раз и хранит набор всех элементов списка.</w:t>
        </w:r>
      </w:ins>
    </w:p>
    <w:p w14:paraId="2DFD3C76" w14:textId="77777777" w:rsidR="001F52A7" w:rsidRDefault="001F52A7" w:rsidP="001F52A7">
      <w:pPr>
        <w:pStyle w:val="a3"/>
        <w:shd w:val="clear" w:color="auto" w:fill="F7F7FA"/>
        <w:spacing w:line="312" w:lineRule="atLeast"/>
        <w:rPr>
          <w:ins w:id="244" w:author="Unknown"/>
          <w:rFonts w:ascii="Verdana" w:hAnsi="Verdana"/>
          <w:color w:val="000000"/>
          <w:sz w:val="20"/>
          <w:szCs w:val="20"/>
        </w:rPr>
      </w:pPr>
      <w:ins w:id="245" w:author="Unknown">
        <w:r>
          <w:rPr>
            <w:rFonts w:ascii="Verdana" w:hAnsi="Verdana"/>
            <w:color w:val="000000"/>
            <w:sz w:val="20"/>
            <w:szCs w:val="20"/>
          </w:rPr>
          <w:t xml:space="preserve">Элементы в список могут добавляться как во время разработки, так и программным способом. В Visual Studio в окне Properties (Свойства) для элемента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ListBox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мы можем найти свойство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Items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. После двойного щелчка на свойство нам отобразится окно для добавления элементов в список:</w:t>
        </w:r>
      </w:ins>
    </w:p>
    <w:p w14:paraId="67053F46" w14:textId="77777777" w:rsidR="001F52A7" w:rsidRDefault="0006549F" w:rsidP="001F52A7">
      <w:pPr>
        <w:rPr>
          <w:ins w:id="246" w:author="Unknown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1D19F49" wp14:editId="31D85F34">
            <wp:extent cx="3962400" cy="2924175"/>
            <wp:effectExtent l="19050" t="0" r="0" b="0"/>
            <wp:docPr id="74" name="Рисунок 73" descr="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5A6A" w14:textId="77777777" w:rsidR="001F52A7" w:rsidRDefault="001F52A7" w:rsidP="001F52A7">
      <w:pPr>
        <w:pStyle w:val="a3"/>
        <w:shd w:val="clear" w:color="auto" w:fill="F7F7FA"/>
        <w:spacing w:line="312" w:lineRule="atLeast"/>
        <w:rPr>
          <w:ins w:id="247" w:author="Unknown"/>
          <w:rFonts w:ascii="Verdana" w:hAnsi="Verdana"/>
          <w:color w:val="000000"/>
          <w:sz w:val="20"/>
          <w:szCs w:val="20"/>
        </w:rPr>
      </w:pPr>
      <w:ins w:id="248" w:author="Unknown">
        <w:r>
          <w:rPr>
            <w:rFonts w:ascii="Verdana" w:hAnsi="Verdana"/>
            <w:color w:val="000000"/>
            <w:sz w:val="20"/>
            <w:szCs w:val="20"/>
          </w:rPr>
          <w:t>В пустое поле мы вводим по одному элементу списка - по одному на каждой строке. После этого все добавленные нами элементы окажутся в списке, и мы сможем ими управлять:</w:t>
        </w:r>
      </w:ins>
    </w:p>
    <w:p w14:paraId="31EE6342" w14:textId="77777777" w:rsidR="001F52A7" w:rsidRDefault="0006549F" w:rsidP="001F52A7">
      <w:pPr>
        <w:rPr>
          <w:ins w:id="249" w:author="Unknown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4C923C2" wp14:editId="436DA976">
            <wp:extent cx="2762250" cy="1885950"/>
            <wp:effectExtent l="19050" t="0" r="0" b="0"/>
            <wp:docPr id="75" name="Рисунок 74" descr="4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B125" w14:textId="77777777" w:rsidR="001F52A7" w:rsidRDefault="001F52A7" w:rsidP="001F52A7">
      <w:pPr>
        <w:pStyle w:val="3"/>
        <w:shd w:val="clear" w:color="auto" w:fill="F7F7FA"/>
        <w:rPr>
          <w:ins w:id="250" w:author="Unknown"/>
          <w:rFonts w:ascii="Verdana" w:hAnsi="Verdana"/>
          <w:color w:val="000000"/>
        </w:rPr>
      </w:pPr>
      <w:ins w:id="251" w:author="Unknown">
        <w:r>
          <w:rPr>
            <w:rFonts w:ascii="Verdana" w:hAnsi="Verdana"/>
            <w:color w:val="000000"/>
          </w:rPr>
          <w:t xml:space="preserve">Программное управление элементами в </w:t>
        </w:r>
        <w:proofErr w:type="spellStart"/>
        <w:r>
          <w:rPr>
            <w:rFonts w:ascii="Verdana" w:hAnsi="Verdana"/>
            <w:color w:val="000000"/>
          </w:rPr>
          <w:t>ListBox</w:t>
        </w:r>
        <w:proofErr w:type="spellEnd"/>
      </w:ins>
    </w:p>
    <w:p w14:paraId="6232ADEF" w14:textId="77777777" w:rsidR="001F52A7" w:rsidRDefault="001F52A7" w:rsidP="001F52A7">
      <w:pPr>
        <w:pStyle w:val="4"/>
        <w:shd w:val="clear" w:color="auto" w:fill="F7F7FA"/>
        <w:rPr>
          <w:ins w:id="252" w:author="Unknown"/>
          <w:rFonts w:ascii="Verdana" w:hAnsi="Verdana"/>
          <w:color w:val="000000"/>
          <w:sz w:val="20"/>
          <w:szCs w:val="20"/>
        </w:rPr>
      </w:pPr>
      <w:ins w:id="253" w:author="Unknown">
        <w:r>
          <w:rPr>
            <w:rFonts w:ascii="Verdana" w:hAnsi="Verdana"/>
            <w:color w:val="000000"/>
            <w:sz w:val="20"/>
            <w:szCs w:val="20"/>
          </w:rPr>
          <w:t>Добавление элементов</w:t>
        </w:r>
      </w:ins>
    </w:p>
    <w:p w14:paraId="4D478D54" w14:textId="77777777" w:rsidR="001F52A7" w:rsidRDefault="001F52A7" w:rsidP="001F52A7">
      <w:pPr>
        <w:pStyle w:val="a3"/>
        <w:shd w:val="clear" w:color="auto" w:fill="F7F7FA"/>
        <w:spacing w:line="312" w:lineRule="atLeast"/>
        <w:rPr>
          <w:ins w:id="254" w:author="Unknown"/>
          <w:rFonts w:ascii="Verdana" w:hAnsi="Verdana"/>
          <w:color w:val="000000"/>
          <w:sz w:val="20"/>
          <w:szCs w:val="20"/>
        </w:rPr>
      </w:pPr>
      <w:ins w:id="255" w:author="Unknown">
        <w:r>
          <w:rPr>
            <w:rFonts w:ascii="Verdana" w:hAnsi="Verdana"/>
            <w:color w:val="000000"/>
            <w:sz w:val="20"/>
            <w:szCs w:val="20"/>
          </w:rPr>
          <w:t>Итак, все элементы списка входят в свойство</w:t>
        </w:r>
        <w:r>
          <w:rPr>
            <w:rStyle w:val="apple-converted-space"/>
            <w:rFonts w:ascii="Verdana" w:hAnsi="Verdana"/>
            <w:color w:val="000000"/>
            <w:sz w:val="20"/>
            <w:szCs w:val="20"/>
          </w:rPr>
          <w:t> </w:t>
        </w:r>
        <w:proofErr w:type="spellStart"/>
        <w:r>
          <w:rPr>
            <w:rStyle w:val="HTML"/>
            <w:color w:val="000000"/>
          </w:rPr>
          <w:t>Items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, которое представляет собой коллекцию. Для добавления нового элемента в эту коллекцию, а значит и в список, надо использовать метод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Add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, например:</w:t>
        </w:r>
        <w:r>
          <w:rPr>
            <w:rStyle w:val="apple-converted-space"/>
            <w:rFonts w:ascii="Verdana" w:hAnsi="Verdana"/>
            <w:color w:val="000000"/>
            <w:sz w:val="20"/>
            <w:szCs w:val="20"/>
          </w:rPr>
          <w:t> </w:t>
        </w:r>
        <w:r>
          <w:rPr>
            <w:rStyle w:val="HTML"/>
            <w:color w:val="000000"/>
          </w:rPr>
          <w:t>listBox1.Items.</w:t>
        </w:r>
        <w:proofErr w:type="gramStart"/>
        <w:r>
          <w:rPr>
            <w:rStyle w:val="HTML"/>
            <w:color w:val="000000"/>
          </w:rPr>
          <w:t>Add(</w:t>
        </w:r>
        <w:proofErr w:type="gramEnd"/>
        <w:r>
          <w:rPr>
            <w:rStyle w:val="HTML"/>
            <w:color w:val="000000"/>
          </w:rPr>
          <w:t>"Новый элемент");</w:t>
        </w:r>
        <w:r>
          <w:rPr>
            <w:rFonts w:ascii="Verdana" w:hAnsi="Verdana"/>
            <w:color w:val="000000"/>
            <w:sz w:val="20"/>
            <w:szCs w:val="20"/>
          </w:rPr>
          <w:t>. При использовании этого метода каждый добавляемый элемент добавляется в конец списка.</w:t>
        </w:r>
      </w:ins>
    </w:p>
    <w:p w14:paraId="4D05B1BF" w14:textId="77777777" w:rsidR="001F52A7" w:rsidRDefault="001F52A7" w:rsidP="001F52A7">
      <w:pPr>
        <w:pStyle w:val="a3"/>
        <w:shd w:val="clear" w:color="auto" w:fill="F7F7FA"/>
        <w:spacing w:line="312" w:lineRule="atLeast"/>
        <w:rPr>
          <w:ins w:id="256" w:author="Unknown"/>
          <w:rFonts w:ascii="Verdana" w:hAnsi="Verdana"/>
          <w:color w:val="000000"/>
          <w:sz w:val="20"/>
          <w:szCs w:val="20"/>
        </w:rPr>
      </w:pPr>
      <w:ins w:id="257" w:author="Unknown">
        <w:r>
          <w:rPr>
            <w:rFonts w:ascii="Verdana" w:hAnsi="Verdana"/>
            <w:color w:val="000000"/>
            <w:sz w:val="20"/>
            <w:szCs w:val="20"/>
          </w:rPr>
          <w:t>Можно добавить сразу несколько элементов, например, массив. Для этого используется метод</w:t>
        </w:r>
        <w:r>
          <w:rPr>
            <w:rStyle w:val="apple-converted-space"/>
            <w:rFonts w:ascii="Verdana" w:hAnsi="Verdana"/>
            <w:color w:val="000000"/>
            <w:sz w:val="20"/>
            <w:szCs w:val="20"/>
          </w:rPr>
          <w:t> </w:t>
        </w:r>
        <w:proofErr w:type="spellStart"/>
        <w:r>
          <w:rPr>
            <w:rStyle w:val="HTML"/>
            <w:color w:val="000000"/>
          </w:rPr>
          <w:t>AddRange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1F52A7" w14:paraId="25D641AA" w14:textId="77777777" w:rsidTr="001F52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80CB3E" w14:textId="77777777" w:rsidR="001F52A7" w:rsidRDefault="001F52A7" w:rsidP="001F52A7">
            <w:pPr>
              <w:spacing w:line="293" w:lineRule="atLeast"/>
            </w:pPr>
            <w:r>
              <w:t>1</w:t>
            </w:r>
          </w:p>
          <w:p w14:paraId="5E020813" w14:textId="77777777" w:rsidR="001F52A7" w:rsidRDefault="001F52A7" w:rsidP="001F52A7">
            <w:pPr>
              <w:spacing w:line="293" w:lineRule="atLeast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2600" w:type="dxa"/>
            <w:vAlign w:val="center"/>
            <w:hideMark/>
          </w:tcPr>
          <w:p w14:paraId="0EFCB92A" w14:textId="77777777" w:rsidR="001F52A7" w:rsidRDefault="001F52A7" w:rsidP="001F52A7">
            <w:pPr>
              <w:spacing w:line="293" w:lineRule="atLeast"/>
            </w:pPr>
            <w:proofErr w:type="spellStart"/>
            <w:proofErr w:type="gramStart"/>
            <w:r>
              <w:rPr>
                <w:rStyle w:val="HTML"/>
                <w:rFonts w:eastAsiaTheme="minorHAnsi"/>
              </w:rPr>
              <w:t>string</w:t>
            </w:r>
            <w:proofErr w:type="spellEnd"/>
            <w:r>
              <w:rPr>
                <w:rStyle w:val="HTML"/>
                <w:rFonts w:eastAsiaTheme="minorHAnsi"/>
              </w:rPr>
              <w:t>[</w:t>
            </w:r>
            <w:proofErr w:type="gramEnd"/>
            <w:r>
              <w:rPr>
                <w:rStyle w:val="HTML"/>
                <w:rFonts w:eastAsiaTheme="minorHAnsi"/>
              </w:rPr>
              <w:t xml:space="preserve">] </w:t>
            </w:r>
            <w:proofErr w:type="spellStart"/>
            <w:r>
              <w:rPr>
                <w:rStyle w:val="HTML"/>
                <w:rFonts w:eastAsiaTheme="minorHAnsi"/>
              </w:rPr>
              <w:t>countries</w:t>
            </w:r>
            <w:proofErr w:type="spellEnd"/>
            <w:r>
              <w:rPr>
                <w:rStyle w:val="HTML"/>
                <w:rFonts w:eastAsiaTheme="minorHAnsi"/>
              </w:rPr>
              <w:t xml:space="preserve"> = { "Бразилия", "Аргентина", "Чили", "Уругвай", "Колумбия"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};</w:t>
            </w:r>
          </w:p>
          <w:p w14:paraId="10584831" w14:textId="77777777" w:rsidR="001F52A7" w:rsidRDefault="001F52A7" w:rsidP="001F52A7">
            <w:pPr>
              <w:spacing w:line="293" w:lineRule="atLeast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listBox1.Items.AddRange(</w:t>
            </w:r>
            <w:proofErr w:type="spellStart"/>
            <w:r>
              <w:rPr>
                <w:rStyle w:val="HTML"/>
                <w:rFonts w:eastAsiaTheme="minorHAnsi"/>
              </w:rPr>
              <w:t>countries</w:t>
            </w:r>
            <w:proofErr w:type="spellEnd"/>
            <w:r>
              <w:rPr>
                <w:rStyle w:val="HTML"/>
                <w:rFonts w:eastAsiaTheme="minorHAnsi"/>
              </w:rPr>
              <w:t>);</w:t>
            </w:r>
          </w:p>
        </w:tc>
      </w:tr>
    </w:tbl>
    <w:p w14:paraId="27A1E3A3" w14:textId="77777777" w:rsidR="001F52A7" w:rsidRDefault="001F52A7" w:rsidP="001F52A7">
      <w:pPr>
        <w:pStyle w:val="4"/>
        <w:shd w:val="clear" w:color="auto" w:fill="F7F7FA"/>
        <w:rPr>
          <w:ins w:id="258" w:author="Unknown"/>
          <w:rFonts w:ascii="Verdana" w:hAnsi="Verdana"/>
          <w:color w:val="000000"/>
          <w:sz w:val="20"/>
          <w:szCs w:val="20"/>
        </w:rPr>
      </w:pPr>
      <w:ins w:id="259" w:author="Unknown">
        <w:r>
          <w:rPr>
            <w:rFonts w:ascii="Verdana" w:hAnsi="Verdana"/>
            <w:color w:val="000000"/>
            <w:sz w:val="20"/>
            <w:szCs w:val="20"/>
          </w:rPr>
          <w:t>Вставка элементов</w:t>
        </w:r>
      </w:ins>
    </w:p>
    <w:p w14:paraId="08A6A5A2" w14:textId="77777777" w:rsidR="001F52A7" w:rsidRDefault="001F52A7" w:rsidP="001F52A7">
      <w:pPr>
        <w:pStyle w:val="a3"/>
        <w:shd w:val="clear" w:color="auto" w:fill="F7F7FA"/>
        <w:spacing w:line="312" w:lineRule="atLeast"/>
        <w:rPr>
          <w:ins w:id="260" w:author="Unknown"/>
          <w:rFonts w:ascii="Verdana" w:hAnsi="Verdana"/>
          <w:color w:val="000000"/>
          <w:sz w:val="20"/>
          <w:szCs w:val="20"/>
        </w:rPr>
      </w:pPr>
      <w:ins w:id="261" w:author="Unknown">
        <w:r>
          <w:rPr>
            <w:rFonts w:ascii="Verdana" w:hAnsi="Verdana"/>
            <w:color w:val="000000"/>
            <w:sz w:val="20"/>
            <w:szCs w:val="20"/>
          </w:rPr>
          <w:t>В отличие от простого добавления вставка производится по определенному индексу списка с помощью метода</w:t>
        </w:r>
        <w:r>
          <w:rPr>
            <w:rStyle w:val="apple-converted-space"/>
            <w:rFonts w:ascii="Verdana" w:hAnsi="Verdana"/>
            <w:color w:val="000000"/>
            <w:sz w:val="20"/>
            <w:szCs w:val="20"/>
          </w:rPr>
          <w:t> </w:t>
        </w:r>
        <w:proofErr w:type="spellStart"/>
        <w:r>
          <w:rPr>
            <w:rStyle w:val="HTML"/>
            <w:color w:val="000000"/>
          </w:rPr>
          <w:t>Insert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1F52A7" w14:paraId="6045BFD8" w14:textId="77777777" w:rsidTr="001F52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2CDAEA" w14:textId="77777777" w:rsidR="001F52A7" w:rsidRDefault="001F52A7" w:rsidP="001F52A7">
            <w:pPr>
              <w:spacing w:line="293" w:lineRule="atLeast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600" w:type="dxa"/>
            <w:vAlign w:val="center"/>
            <w:hideMark/>
          </w:tcPr>
          <w:p w14:paraId="5FD74382" w14:textId="77777777" w:rsidR="001F52A7" w:rsidRDefault="001F52A7" w:rsidP="001F52A7">
            <w:pPr>
              <w:spacing w:line="293" w:lineRule="atLeast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listBox1.Items.Insert(1, "Парагвай");</w:t>
            </w:r>
          </w:p>
        </w:tc>
      </w:tr>
    </w:tbl>
    <w:p w14:paraId="6EDDB7B4" w14:textId="77777777" w:rsidR="001F52A7" w:rsidRDefault="001F52A7" w:rsidP="001F52A7">
      <w:pPr>
        <w:pStyle w:val="a3"/>
        <w:shd w:val="clear" w:color="auto" w:fill="F7F7FA"/>
        <w:spacing w:line="312" w:lineRule="atLeast"/>
        <w:rPr>
          <w:ins w:id="262" w:author="Unknown"/>
          <w:rFonts w:ascii="Verdana" w:hAnsi="Verdana"/>
          <w:color w:val="000000"/>
          <w:sz w:val="20"/>
          <w:szCs w:val="20"/>
        </w:rPr>
      </w:pPr>
      <w:ins w:id="263" w:author="Unknown">
        <w:r>
          <w:rPr>
            <w:rFonts w:ascii="Verdana" w:hAnsi="Verdana"/>
            <w:color w:val="000000"/>
            <w:sz w:val="20"/>
            <w:szCs w:val="20"/>
          </w:rPr>
          <w:t>В данном случае вставляем элемент на вторую позицию в списке, так как отсчет позиций начинается с нуля.</w:t>
        </w:r>
      </w:ins>
    </w:p>
    <w:p w14:paraId="4ADD665B" w14:textId="77777777" w:rsidR="001F52A7" w:rsidRDefault="001F52A7" w:rsidP="001F52A7">
      <w:pPr>
        <w:pStyle w:val="4"/>
        <w:shd w:val="clear" w:color="auto" w:fill="F7F7FA"/>
        <w:rPr>
          <w:ins w:id="264" w:author="Unknown"/>
          <w:rFonts w:ascii="Verdana" w:hAnsi="Verdana"/>
          <w:color w:val="000000"/>
          <w:sz w:val="20"/>
          <w:szCs w:val="20"/>
        </w:rPr>
      </w:pPr>
      <w:ins w:id="265" w:author="Unknown">
        <w:r>
          <w:rPr>
            <w:rFonts w:ascii="Verdana" w:hAnsi="Verdana"/>
            <w:color w:val="000000"/>
            <w:sz w:val="20"/>
            <w:szCs w:val="20"/>
          </w:rPr>
          <w:t>Удаление элементов</w:t>
        </w:r>
      </w:ins>
    </w:p>
    <w:p w14:paraId="2AAC958A" w14:textId="77777777" w:rsidR="001F52A7" w:rsidRDefault="001F52A7" w:rsidP="001F52A7">
      <w:pPr>
        <w:pStyle w:val="a3"/>
        <w:shd w:val="clear" w:color="auto" w:fill="F7F7FA"/>
        <w:spacing w:line="312" w:lineRule="atLeast"/>
        <w:rPr>
          <w:ins w:id="266" w:author="Unknown"/>
          <w:rFonts w:ascii="Verdana" w:hAnsi="Verdana"/>
          <w:color w:val="000000"/>
          <w:sz w:val="20"/>
          <w:szCs w:val="20"/>
        </w:rPr>
      </w:pPr>
      <w:ins w:id="267" w:author="Unknown">
        <w:r>
          <w:rPr>
            <w:rFonts w:ascii="Verdana" w:hAnsi="Verdana"/>
            <w:color w:val="000000"/>
            <w:sz w:val="20"/>
            <w:szCs w:val="20"/>
          </w:rPr>
          <w:t>Для удаления элемента по его тексту используется метод</w:t>
        </w:r>
        <w:r>
          <w:rPr>
            <w:rStyle w:val="apple-converted-space"/>
            <w:rFonts w:ascii="Verdana" w:hAnsi="Verdana"/>
            <w:color w:val="000000"/>
            <w:sz w:val="20"/>
            <w:szCs w:val="20"/>
          </w:rPr>
          <w:t> </w:t>
        </w:r>
        <w:proofErr w:type="spellStart"/>
        <w:r>
          <w:rPr>
            <w:rStyle w:val="HTML"/>
            <w:color w:val="000000"/>
          </w:rPr>
          <w:t>Remove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1F52A7" w14:paraId="0FF61EE3" w14:textId="77777777" w:rsidTr="001F52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F198DD" w14:textId="77777777" w:rsidR="001F52A7" w:rsidRDefault="001F52A7" w:rsidP="001F52A7">
            <w:pPr>
              <w:spacing w:line="293" w:lineRule="atLeast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600" w:type="dxa"/>
            <w:vAlign w:val="center"/>
            <w:hideMark/>
          </w:tcPr>
          <w:p w14:paraId="048225F0" w14:textId="77777777" w:rsidR="001F52A7" w:rsidRDefault="001F52A7" w:rsidP="001F52A7">
            <w:pPr>
              <w:spacing w:line="293" w:lineRule="atLeast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listBox1.Items.Remove("Чили");</w:t>
            </w:r>
          </w:p>
        </w:tc>
      </w:tr>
    </w:tbl>
    <w:p w14:paraId="700BB4DE" w14:textId="77777777" w:rsidR="001F52A7" w:rsidRDefault="001F52A7" w:rsidP="001F52A7">
      <w:pPr>
        <w:pStyle w:val="a3"/>
        <w:shd w:val="clear" w:color="auto" w:fill="F7F7FA"/>
        <w:spacing w:line="312" w:lineRule="atLeast"/>
        <w:rPr>
          <w:ins w:id="268" w:author="Unknown"/>
          <w:rFonts w:ascii="Verdana" w:hAnsi="Verdana"/>
          <w:color w:val="000000"/>
          <w:sz w:val="20"/>
          <w:szCs w:val="20"/>
        </w:rPr>
      </w:pPr>
      <w:ins w:id="269" w:author="Unknown">
        <w:r>
          <w:rPr>
            <w:rFonts w:ascii="Verdana" w:hAnsi="Verdana"/>
            <w:color w:val="000000"/>
            <w:sz w:val="20"/>
            <w:szCs w:val="20"/>
          </w:rPr>
          <w:t>Чтобы удалить элемент по его индексу в списке, используется метод</w:t>
        </w:r>
        <w:r>
          <w:rPr>
            <w:rStyle w:val="apple-converted-space"/>
            <w:rFonts w:ascii="Verdana" w:hAnsi="Verdana"/>
            <w:color w:val="000000"/>
            <w:sz w:val="20"/>
            <w:szCs w:val="20"/>
          </w:rPr>
          <w:t> </w:t>
        </w:r>
        <w:proofErr w:type="spellStart"/>
        <w:r>
          <w:rPr>
            <w:rStyle w:val="HTML"/>
            <w:color w:val="000000"/>
          </w:rPr>
          <w:t>RemoveAt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1F52A7" w14:paraId="04A6775C" w14:textId="77777777" w:rsidTr="001F52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2690A7" w14:textId="77777777" w:rsidR="001F52A7" w:rsidRDefault="001F52A7" w:rsidP="001F52A7">
            <w:pPr>
              <w:spacing w:line="293" w:lineRule="atLeast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600" w:type="dxa"/>
            <w:vAlign w:val="center"/>
            <w:hideMark/>
          </w:tcPr>
          <w:p w14:paraId="3E880EA4" w14:textId="77777777" w:rsidR="001F52A7" w:rsidRDefault="001F52A7" w:rsidP="001F52A7">
            <w:pPr>
              <w:spacing w:line="293" w:lineRule="atLeast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listBox1.Items.RemoveAt(1);</w:t>
            </w:r>
          </w:p>
        </w:tc>
      </w:tr>
    </w:tbl>
    <w:p w14:paraId="013DA65E" w14:textId="77777777" w:rsidR="001F52A7" w:rsidRDefault="001F52A7" w:rsidP="001F52A7">
      <w:pPr>
        <w:pStyle w:val="a3"/>
        <w:shd w:val="clear" w:color="auto" w:fill="F7F7FA"/>
        <w:spacing w:line="312" w:lineRule="atLeast"/>
        <w:rPr>
          <w:ins w:id="270" w:author="Unknown"/>
          <w:rFonts w:ascii="Verdana" w:hAnsi="Verdana"/>
          <w:color w:val="000000"/>
          <w:sz w:val="20"/>
          <w:szCs w:val="20"/>
        </w:rPr>
      </w:pPr>
      <w:ins w:id="271" w:author="Unknown">
        <w:r>
          <w:rPr>
            <w:rFonts w:ascii="Verdana" w:hAnsi="Verdana"/>
            <w:color w:val="000000"/>
            <w:sz w:val="20"/>
            <w:szCs w:val="20"/>
          </w:rPr>
          <w:lastRenderedPageBreak/>
          <w:t>Кроме того, можно очистить сразу весь список, применив метод</w:t>
        </w:r>
        <w:r>
          <w:rPr>
            <w:rStyle w:val="apple-converted-space"/>
            <w:rFonts w:ascii="Verdana" w:hAnsi="Verdana"/>
            <w:color w:val="000000"/>
            <w:sz w:val="20"/>
            <w:szCs w:val="20"/>
          </w:rPr>
          <w:t> </w:t>
        </w:r>
        <w:r>
          <w:rPr>
            <w:rStyle w:val="HTML"/>
            <w:color w:val="000000"/>
          </w:rPr>
          <w:t>Clear</w:t>
        </w:r>
        <w:r>
          <w:rPr>
            <w:rFonts w:ascii="Verdana" w:hAnsi="Verdana"/>
            <w:color w:val="000000"/>
            <w:sz w:val="20"/>
            <w:szCs w:val="20"/>
          </w:rPr>
          <w:t>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1F52A7" w14:paraId="6ADE3F25" w14:textId="77777777" w:rsidTr="001F52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24227D" w14:textId="77777777" w:rsidR="001F52A7" w:rsidRDefault="001F52A7" w:rsidP="001F52A7">
            <w:pPr>
              <w:spacing w:line="293" w:lineRule="atLeast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600" w:type="dxa"/>
            <w:vAlign w:val="center"/>
            <w:hideMark/>
          </w:tcPr>
          <w:p w14:paraId="464BF40C" w14:textId="77777777" w:rsidR="001F52A7" w:rsidRDefault="001F52A7" w:rsidP="001F52A7">
            <w:pPr>
              <w:spacing w:line="293" w:lineRule="atLeast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listBox1.Items.Clear();</w:t>
            </w:r>
          </w:p>
        </w:tc>
      </w:tr>
    </w:tbl>
    <w:p w14:paraId="6B295B3C" w14:textId="77777777" w:rsidR="001F52A7" w:rsidRDefault="001F52A7" w:rsidP="001F52A7">
      <w:pPr>
        <w:pStyle w:val="4"/>
        <w:shd w:val="clear" w:color="auto" w:fill="F7F7FA"/>
        <w:rPr>
          <w:ins w:id="272" w:author="Unknown"/>
          <w:rFonts w:ascii="Verdana" w:hAnsi="Verdana"/>
          <w:color w:val="000000"/>
          <w:sz w:val="20"/>
          <w:szCs w:val="20"/>
        </w:rPr>
      </w:pPr>
      <w:ins w:id="273" w:author="Unknown">
        <w:r>
          <w:rPr>
            <w:rFonts w:ascii="Verdana" w:hAnsi="Verdana"/>
            <w:color w:val="000000"/>
            <w:sz w:val="20"/>
            <w:szCs w:val="20"/>
          </w:rPr>
          <w:t>Доступ к элементам списка</w:t>
        </w:r>
      </w:ins>
    </w:p>
    <w:p w14:paraId="2C9E031C" w14:textId="77777777" w:rsidR="001F52A7" w:rsidRDefault="001F52A7" w:rsidP="001F52A7">
      <w:pPr>
        <w:pStyle w:val="a3"/>
        <w:shd w:val="clear" w:color="auto" w:fill="F7F7FA"/>
        <w:spacing w:line="312" w:lineRule="atLeast"/>
        <w:rPr>
          <w:ins w:id="274" w:author="Unknown"/>
          <w:rFonts w:ascii="Verdana" w:hAnsi="Verdana"/>
          <w:color w:val="000000"/>
          <w:sz w:val="20"/>
          <w:szCs w:val="20"/>
        </w:rPr>
      </w:pPr>
      <w:ins w:id="275" w:author="Unknown">
        <w:r>
          <w:rPr>
            <w:rFonts w:ascii="Verdana" w:hAnsi="Verdana"/>
            <w:color w:val="000000"/>
            <w:sz w:val="20"/>
            <w:szCs w:val="20"/>
          </w:rPr>
          <w:t>Используя индекс элемента, можно сам элемент в списке. Например, получим первый элемент списка: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1F52A7" w14:paraId="21588BBA" w14:textId="77777777" w:rsidTr="001F52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EA1BD1" w14:textId="77777777" w:rsidR="001F52A7" w:rsidRDefault="001F52A7" w:rsidP="001F52A7">
            <w:pPr>
              <w:spacing w:line="293" w:lineRule="atLeast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600" w:type="dxa"/>
            <w:vAlign w:val="center"/>
            <w:hideMark/>
          </w:tcPr>
          <w:p w14:paraId="643A082D" w14:textId="77777777" w:rsidR="001F52A7" w:rsidRDefault="001F52A7" w:rsidP="001F52A7">
            <w:pPr>
              <w:spacing w:line="293" w:lineRule="atLeast"/>
              <w:rPr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Theme="minorHAnsi"/>
              </w:rPr>
              <w:t>string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firstElement</w:t>
            </w:r>
            <w:proofErr w:type="spellEnd"/>
            <w:r>
              <w:rPr>
                <w:rStyle w:val="HTML"/>
                <w:rFonts w:eastAsiaTheme="minorHAnsi"/>
              </w:rPr>
              <w:t xml:space="preserve"> = listBox1.Items[0];</w:t>
            </w:r>
          </w:p>
        </w:tc>
      </w:tr>
    </w:tbl>
    <w:p w14:paraId="5CF52F31" w14:textId="77777777" w:rsidR="001F52A7" w:rsidRDefault="001F52A7" w:rsidP="001F52A7">
      <w:pPr>
        <w:pStyle w:val="a3"/>
        <w:shd w:val="clear" w:color="auto" w:fill="F7F7FA"/>
        <w:spacing w:line="312" w:lineRule="atLeast"/>
        <w:rPr>
          <w:ins w:id="276" w:author="Unknown"/>
          <w:rFonts w:ascii="Verdana" w:hAnsi="Verdana"/>
          <w:color w:val="000000"/>
          <w:sz w:val="20"/>
          <w:szCs w:val="20"/>
        </w:rPr>
      </w:pPr>
      <w:ins w:id="277" w:author="Unknown">
        <w:r>
          <w:rPr>
            <w:rFonts w:ascii="Verdana" w:hAnsi="Verdana"/>
            <w:color w:val="000000"/>
            <w:sz w:val="20"/>
            <w:szCs w:val="20"/>
          </w:rPr>
          <w:t>Метод</w:t>
        </w:r>
        <w:r>
          <w:rPr>
            <w:rStyle w:val="apple-converted-space"/>
            <w:rFonts w:ascii="Verdana" w:hAnsi="Verdana"/>
            <w:color w:val="000000"/>
            <w:sz w:val="20"/>
            <w:szCs w:val="20"/>
          </w:rPr>
          <w:t> </w:t>
        </w:r>
        <w:proofErr w:type="spellStart"/>
        <w:r>
          <w:rPr>
            <w:rStyle w:val="HTML"/>
            <w:color w:val="000000"/>
          </w:rPr>
          <w:t>Count</w:t>
        </w:r>
        <w:proofErr w:type="spellEnd"/>
        <w:r>
          <w:rPr>
            <w:rStyle w:val="apple-converted-space"/>
            <w:rFonts w:ascii="Verdana" w:hAnsi="Verdana"/>
            <w:color w:val="000000"/>
            <w:sz w:val="20"/>
            <w:szCs w:val="20"/>
          </w:rPr>
          <w:t> </w:t>
        </w:r>
        <w:r>
          <w:rPr>
            <w:rFonts w:ascii="Verdana" w:hAnsi="Verdana"/>
            <w:color w:val="000000"/>
            <w:sz w:val="20"/>
            <w:szCs w:val="20"/>
          </w:rPr>
          <w:t>позволяет определить количество элементов в списке: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1F52A7" w:rsidRPr="00E022EB" w14:paraId="0FE9D4B7" w14:textId="77777777" w:rsidTr="001F52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2055B9" w14:textId="77777777" w:rsidR="001F52A7" w:rsidRDefault="001F52A7" w:rsidP="001F52A7">
            <w:pPr>
              <w:spacing w:line="293" w:lineRule="atLeast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600" w:type="dxa"/>
            <w:vAlign w:val="center"/>
            <w:hideMark/>
          </w:tcPr>
          <w:p w14:paraId="04857BC5" w14:textId="77777777" w:rsidR="001F52A7" w:rsidRPr="001F52A7" w:rsidRDefault="001F52A7" w:rsidP="001F52A7">
            <w:pPr>
              <w:spacing w:line="293" w:lineRule="atLeast"/>
              <w:rPr>
                <w:sz w:val="24"/>
                <w:szCs w:val="24"/>
                <w:lang w:val="en-US"/>
              </w:rPr>
            </w:pPr>
            <w:r w:rsidRPr="001F52A7">
              <w:rPr>
                <w:rStyle w:val="HTML"/>
                <w:rFonts w:eastAsiaTheme="minorHAnsi"/>
                <w:lang w:val="en-US"/>
              </w:rPr>
              <w:t>int</w:t>
            </w:r>
            <w:r w:rsidRPr="001F52A7">
              <w:rPr>
                <w:lang w:val="en-US"/>
              </w:rPr>
              <w:t xml:space="preserve"> </w:t>
            </w:r>
            <w:r w:rsidRPr="001F52A7">
              <w:rPr>
                <w:rStyle w:val="HTML"/>
                <w:rFonts w:eastAsiaTheme="minorHAnsi"/>
                <w:lang w:val="en-US"/>
              </w:rPr>
              <w:t>number = listBox1.Items.Count();</w:t>
            </w:r>
          </w:p>
        </w:tc>
      </w:tr>
    </w:tbl>
    <w:p w14:paraId="18922109" w14:textId="77777777" w:rsidR="001F52A7" w:rsidRDefault="001F52A7" w:rsidP="001F52A7">
      <w:pPr>
        <w:pStyle w:val="4"/>
        <w:shd w:val="clear" w:color="auto" w:fill="F7F7FA"/>
        <w:rPr>
          <w:ins w:id="278" w:author="Unknown"/>
          <w:rFonts w:ascii="Verdana" w:hAnsi="Verdana"/>
          <w:color w:val="000000"/>
          <w:sz w:val="20"/>
          <w:szCs w:val="20"/>
        </w:rPr>
      </w:pPr>
      <w:ins w:id="279" w:author="Unknown">
        <w:r>
          <w:rPr>
            <w:rFonts w:ascii="Verdana" w:hAnsi="Verdana"/>
            <w:color w:val="000000"/>
            <w:sz w:val="20"/>
            <w:szCs w:val="20"/>
          </w:rPr>
          <w:t>Выделение элементов списка</w:t>
        </w:r>
      </w:ins>
    </w:p>
    <w:p w14:paraId="390A24B8" w14:textId="77777777" w:rsidR="001F52A7" w:rsidRDefault="001F52A7" w:rsidP="001F52A7">
      <w:pPr>
        <w:pStyle w:val="a3"/>
        <w:shd w:val="clear" w:color="auto" w:fill="F7F7FA"/>
        <w:spacing w:line="312" w:lineRule="atLeast"/>
        <w:rPr>
          <w:ins w:id="280" w:author="Unknown"/>
          <w:rFonts w:ascii="Verdana" w:hAnsi="Verdana"/>
          <w:color w:val="000000"/>
          <w:sz w:val="20"/>
          <w:szCs w:val="20"/>
        </w:rPr>
      </w:pPr>
      <w:ins w:id="281" w:author="Unknown">
        <w:r>
          <w:rPr>
            <w:rFonts w:ascii="Verdana" w:hAnsi="Verdana"/>
            <w:color w:val="000000"/>
            <w:sz w:val="20"/>
            <w:szCs w:val="20"/>
          </w:rPr>
          <w:t xml:space="preserve">При выделении элементов списка мы можем ими управлять как через индекс, так и через сам выделенный элемент. Получить выделенные элементы можно с помощью следующих свойств элемента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ListBox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:</w:t>
        </w:r>
      </w:ins>
    </w:p>
    <w:p w14:paraId="552F8780" w14:textId="77777777" w:rsidR="001F52A7" w:rsidRDefault="001F52A7" w:rsidP="001F52A7">
      <w:pPr>
        <w:pStyle w:val="a3"/>
        <w:numPr>
          <w:ilvl w:val="0"/>
          <w:numId w:val="15"/>
        </w:numPr>
        <w:shd w:val="clear" w:color="auto" w:fill="F7F7FA"/>
        <w:spacing w:line="312" w:lineRule="atLeast"/>
        <w:rPr>
          <w:ins w:id="282" w:author="Unknown"/>
          <w:rFonts w:ascii="Verdana" w:hAnsi="Verdana"/>
          <w:color w:val="000000"/>
          <w:sz w:val="20"/>
          <w:szCs w:val="20"/>
        </w:rPr>
      </w:pPr>
      <w:proofErr w:type="spellStart"/>
      <w:ins w:id="283" w:author="Unknown">
        <w:r>
          <w:rPr>
            <w:rStyle w:val="bb"/>
            <w:rFonts w:ascii="Verdana" w:hAnsi="Verdana"/>
            <w:b/>
            <w:bCs/>
            <w:color w:val="000000"/>
            <w:sz w:val="20"/>
            <w:szCs w:val="20"/>
          </w:rPr>
          <w:t>SelectedIndex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: возвращает или устанавливает номер выделенного элемента списка. Если выделенные элементы отсутствуют, тогда свойство имеет значение -1</w:t>
        </w:r>
      </w:ins>
    </w:p>
    <w:p w14:paraId="1B6E1F7B" w14:textId="77777777" w:rsidR="001F52A7" w:rsidRDefault="001F52A7" w:rsidP="001F52A7">
      <w:pPr>
        <w:pStyle w:val="a3"/>
        <w:numPr>
          <w:ilvl w:val="0"/>
          <w:numId w:val="15"/>
        </w:numPr>
        <w:shd w:val="clear" w:color="auto" w:fill="F7F7FA"/>
        <w:spacing w:line="312" w:lineRule="atLeast"/>
        <w:rPr>
          <w:ins w:id="284" w:author="Unknown"/>
          <w:rFonts w:ascii="Verdana" w:hAnsi="Verdana"/>
          <w:color w:val="000000"/>
          <w:sz w:val="20"/>
          <w:szCs w:val="20"/>
        </w:rPr>
      </w:pPr>
      <w:proofErr w:type="spellStart"/>
      <w:ins w:id="285" w:author="Unknown">
        <w:r>
          <w:rPr>
            <w:rStyle w:val="bb"/>
            <w:rFonts w:ascii="Verdana" w:hAnsi="Verdana"/>
            <w:b/>
            <w:bCs/>
            <w:color w:val="000000"/>
            <w:sz w:val="20"/>
            <w:szCs w:val="20"/>
          </w:rPr>
          <w:t>SelectedIndices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: возвращает или устанавливает коллекцию выделенных элементов в виде набора их индексов</w:t>
        </w:r>
      </w:ins>
    </w:p>
    <w:p w14:paraId="6ABA6D53" w14:textId="77777777" w:rsidR="001F52A7" w:rsidRDefault="001F52A7" w:rsidP="001F52A7">
      <w:pPr>
        <w:pStyle w:val="a3"/>
        <w:numPr>
          <w:ilvl w:val="0"/>
          <w:numId w:val="15"/>
        </w:numPr>
        <w:shd w:val="clear" w:color="auto" w:fill="F7F7FA"/>
        <w:spacing w:line="312" w:lineRule="atLeast"/>
        <w:rPr>
          <w:ins w:id="286" w:author="Unknown"/>
          <w:rFonts w:ascii="Verdana" w:hAnsi="Verdana"/>
          <w:color w:val="000000"/>
          <w:sz w:val="20"/>
          <w:szCs w:val="20"/>
        </w:rPr>
      </w:pPr>
      <w:proofErr w:type="spellStart"/>
      <w:ins w:id="287" w:author="Unknown">
        <w:r>
          <w:rPr>
            <w:rFonts w:ascii="Verdana" w:hAnsi="Verdana"/>
            <w:b/>
            <w:bCs/>
            <w:color w:val="000000"/>
            <w:sz w:val="20"/>
            <w:szCs w:val="20"/>
          </w:rPr>
          <w:t>SelectedItem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: возвращает или устанавливает текст выделенного элемента</w:t>
        </w:r>
      </w:ins>
    </w:p>
    <w:p w14:paraId="0D00F979" w14:textId="77777777" w:rsidR="001F52A7" w:rsidRDefault="001F52A7" w:rsidP="001F52A7">
      <w:pPr>
        <w:pStyle w:val="a3"/>
        <w:numPr>
          <w:ilvl w:val="0"/>
          <w:numId w:val="15"/>
        </w:numPr>
        <w:shd w:val="clear" w:color="auto" w:fill="F7F7FA"/>
        <w:spacing w:line="312" w:lineRule="atLeast"/>
        <w:rPr>
          <w:ins w:id="288" w:author="Unknown"/>
          <w:rFonts w:ascii="Verdana" w:hAnsi="Verdana"/>
          <w:color w:val="000000"/>
          <w:sz w:val="20"/>
          <w:szCs w:val="20"/>
        </w:rPr>
      </w:pPr>
      <w:proofErr w:type="spellStart"/>
      <w:ins w:id="289" w:author="Unknown">
        <w:r>
          <w:rPr>
            <w:rStyle w:val="bb"/>
            <w:rFonts w:ascii="Verdana" w:hAnsi="Verdana"/>
            <w:b/>
            <w:bCs/>
            <w:color w:val="000000"/>
            <w:sz w:val="20"/>
            <w:szCs w:val="20"/>
          </w:rPr>
          <w:t>SelectedItems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: возвращает или устанавливает выделенные элементы в виде коллекции</w:t>
        </w:r>
      </w:ins>
    </w:p>
    <w:p w14:paraId="796F5525" w14:textId="77777777" w:rsidR="001F52A7" w:rsidRDefault="001F52A7" w:rsidP="001F52A7">
      <w:pPr>
        <w:pStyle w:val="a3"/>
        <w:shd w:val="clear" w:color="auto" w:fill="F7F7FA"/>
        <w:spacing w:line="312" w:lineRule="atLeast"/>
        <w:rPr>
          <w:ins w:id="290" w:author="Unknown"/>
          <w:rFonts w:ascii="Verdana" w:hAnsi="Verdana"/>
          <w:color w:val="000000"/>
          <w:sz w:val="20"/>
          <w:szCs w:val="20"/>
        </w:rPr>
      </w:pPr>
      <w:ins w:id="291" w:author="Unknown">
        <w:r>
          <w:rPr>
            <w:rFonts w:ascii="Verdana" w:hAnsi="Verdana"/>
            <w:color w:val="000000"/>
            <w:sz w:val="20"/>
            <w:szCs w:val="20"/>
          </w:rPr>
          <w:t>По умолчанию список поддерживает выделение одного элемента. Чтобы добавить возможность выделения нескольких элементов, надо установить у его свойства</w:t>
        </w:r>
        <w:r>
          <w:rPr>
            <w:rStyle w:val="apple-converted-space"/>
            <w:rFonts w:ascii="Verdana" w:hAnsi="Verdana"/>
            <w:color w:val="000000"/>
            <w:sz w:val="20"/>
            <w:szCs w:val="20"/>
          </w:rPr>
          <w:t> </w:t>
        </w:r>
        <w:proofErr w:type="spellStart"/>
        <w:r>
          <w:rPr>
            <w:rStyle w:val="HTML"/>
            <w:color w:val="000000"/>
          </w:rPr>
          <w:t>SelectionMode</w:t>
        </w:r>
        <w:proofErr w:type="spellEnd"/>
        <w:r>
          <w:rPr>
            <w:rStyle w:val="apple-converted-space"/>
            <w:rFonts w:ascii="Verdana" w:hAnsi="Verdana"/>
            <w:color w:val="000000"/>
            <w:sz w:val="20"/>
            <w:szCs w:val="20"/>
          </w:rPr>
          <w:t> </w:t>
        </w:r>
        <w:r>
          <w:rPr>
            <w:rFonts w:ascii="Verdana" w:hAnsi="Verdana"/>
            <w:color w:val="000000"/>
            <w:sz w:val="20"/>
            <w:szCs w:val="20"/>
          </w:rPr>
          <w:t>значение</w:t>
        </w:r>
        <w:r>
          <w:rPr>
            <w:rStyle w:val="apple-converted-space"/>
            <w:rFonts w:ascii="Verdana" w:hAnsi="Verdana"/>
            <w:color w:val="000000"/>
            <w:sz w:val="20"/>
            <w:szCs w:val="20"/>
          </w:rPr>
          <w:t> </w:t>
        </w:r>
        <w:proofErr w:type="spellStart"/>
        <w:r>
          <w:rPr>
            <w:rStyle w:val="HTML"/>
            <w:color w:val="000000"/>
          </w:rPr>
          <w:t>MultiSimple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.</w:t>
        </w:r>
      </w:ins>
    </w:p>
    <w:p w14:paraId="3F226381" w14:textId="77777777" w:rsidR="001F52A7" w:rsidRDefault="001F52A7" w:rsidP="001F52A7">
      <w:pPr>
        <w:pStyle w:val="a3"/>
        <w:shd w:val="clear" w:color="auto" w:fill="F7F7FA"/>
        <w:spacing w:line="312" w:lineRule="atLeast"/>
        <w:rPr>
          <w:ins w:id="292" w:author="Unknown"/>
          <w:rFonts w:ascii="Verdana" w:hAnsi="Verdana"/>
          <w:color w:val="000000"/>
          <w:sz w:val="20"/>
          <w:szCs w:val="20"/>
        </w:rPr>
      </w:pPr>
      <w:ins w:id="293" w:author="Unknown">
        <w:r>
          <w:rPr>
            <w:rFonts w:ascii="Verdana" w:hAnsi="Verdana"/>
            <w:color w:val="000000"/>
            <w:sz w:val="20"/>
            <w:szCs w:val="20"/>
          </w:rPr>
          <w:t xml:space="preserve">Чтобы выделить элемент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програмно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, надо применить метод</w:t>
        </w:r>
        <w:r>
          <w:rPr>
            <w:rStyle w:val="apple-converted-space"/>
            <w:rFonts w:ascii="Verdana" w:hAnsi="Verdana"/>
            <w:color w:val="000000"/>
            <w:sz w:val="20"/>
            <w:szCs w:val="20"/>
          </w:rPr>
          <w:t> </w:t>
        </w:r>
        <w:proofErr w:type="spellStart"/>
        <w:r>
          <w:rPr>
            <w:rStyle w:val="HTML"/>
            <w:color w:val="000000"/>
          </w:rPr>
          <w:t>SetSelected</w:t>
        </w:r>
        <w:proofErr w:type="spellEnd"/>
        <w:r>
          <w:rPr>
            <w:rStyle w:val="HTML"/>
            <w:color w:val="000000"/>
          </w:rPr>
          <w:t>(</w:t>
        </w:r>
        <w:proofErr w:type="spellStart"/>
        <w:r>
          <w:rPr>
            <w:rStyle w:val="HTML"/>
            <w:color w:val="000000"/>
          </w:rPr>
          <w:t>int</w:t>
        </w:r>
        <w:proofErr w:type="spellEnd"/>
        <w:r>
          <w:rPr>
            <w:rStyle w:val="HTML"/>
            <w:color w:val="000000"/>
          </w:rPr>
          <w:t xml:space="preserve"> </w:t>
        </w:r>
        <w:proofErr w:type="spellStart"/>
        <w:r>
          <w:rPr>
            <w:rStyle w:val="HTML"/>
            <w:color w:val="000000"/>
          </w:rPr>
          <w:t>index</w:t>
        </w:r>
        <w:proofErr w:type="spellEnd"/>
        <w:r>
          <w:rPr>
            <w:rStyle w:val="HTML"/>
            <w:color w:val="000000"/>
          </w:rPr>
          <w:t xml:space="preserve">, </w:t>
        </w:r>
        <w:proofErr w:type="spellStart"/>
        <w:r>
          <w:rPr>
            <w:rStyle w:val="HTML"/>
            <w:color w:val="000000"/>
          </w:rPr>
          <w:t>bool</w:t>
        </w:r>
        <w:proofErr w:type="spellEnd"/>
        <w:r>
          <w:rPr>
            <w:rStyle w:val="HTML"/>
            <w:color w:val="000000"/>
          </w:rPr>
          <w:t xml:space="preserve"> </w:t>
        </w:r>
        <w:proofErr w:type="spellStart"/>
        <w:r>
          <w:rPr>
            <w:rStyle w:val="HTML"/>
            <w:color w:val="000000"/>
          </w:rPr>
          <w:t>value</w:t>
        </w:r>
        <w:proofErr w:type="spellEnd"/>
        <w:r>
          <w:rPr>
            <w:rStyle w:val="HTML"/>
            <w:color w:val="000000"/>
          </w:rPr>
          <w:t>)</w:t>
        </w:r>
        <w:r>
          <w:rPr>
            <w:rFonts w:ascii="Verdana" w:hAnsi="Verdana"/>
            <w:color w:val="000000"/>
            <w:sz w:val="20"/>
            <w:szCs w:val="20"/>
          </w:rPr>
          <w:t xml:space="preserve">, где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index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- номер выделенного элемента. Если второй параметр -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value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имеет значение</w:t>
        </w:r>
        <w:r>
          <w:rPr>
            <w:rStyle w:val="apple-converted-space"/>
            <w:rFonts w:ascii="Verdana" w:hAnsi="Verdana"/>
            <w:color w:val="000000"/>
            <w:sz w:val="20"/>
            <w:szCs w:val="20"/>
          </w:rPr>
          <w:t> </w:t>
        </w:r>
        <w:proofErr w:type="spellStart"/>
        <w:r>
          <w:rPr>
            <w:rStyle w:val="HTML"/>
            <w:color w:val="000000"/>
          </w:rPr>
          <w:t>true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, то элемент по указанному индексу выделяется, если</w:t>
        </w:r>
        <w:r>
          <w:rPr>
            <w:rStyle w:val="apple-converted-space"/>
            <w:rFonts w:ascii="Verdana" w:hAnsi="Verdana"/>
            <w:color w:val="000000"/>
            <w:sz w:val="20"/>
            <w:szCs w:val="20"/>
          </w:rPr>
          <w:t> </w:t>
        </w:r>
        <w:proofErr w:type="spellStart"/>
        <w:r>
          <w:rPr>
            <w:rStyle w:val="HTML"/>
            <w:color w:val="000000"/>
          </w:rPr>
          <w:t>false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, то выделение наоборот скрывается: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1F52A7" w14:paraId="1AA173FB" w14:textId="77777777" w:rsidTr="001F52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501778" w14:textId="77777777" w:rsidR="001F52A7" w:rsidRDefault="001F52A7" w:rsidP="001F52A7">
            <w:pPr>
              <w:spacing w:line="293" w:lineRule="atLeast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600" w:type="dxa"/>
            <w:vAlign w:val="center"/>
            <w:hideMark/>
          </w:tcPr>
          <w:p w14:paraId="0CA114A3" w14:textId="77777777" w:rsidR="001F52A7" w:rsidRDefault="001F52A7" w:rsidP="001F52A7">
            <w:pPr>
              <w:spacing w:line="293" w:lineRule="atLeast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listBox1.SetSelected(2, </w:t>
            </w:r>
            <w:proofErr w:type="spellStart"/>
            <w:r>
              <w:rPr>
                <w:rStyle w:val="HTML"/>
                <w:rFonts w:eastAsiaTheme="minorHAnsi"/>
              </w:rPr>
              <w:t>true</w:t>
            </w:r>
            <w:proofErr w:type="spellEnd"/>
            <w:r>
              <w:rPr>
                <w:rStyle w:val="HTML"/>
                <w:rFonts w:eastAsiaTheme="minorHAnsi"/>
              </w:rPr>
              <w:t>); // будет выделен третий элемент</w:t>
            </w:r>
          </w:p>
        </w:tc>
      </w:tr>
    </w:tbl>
    <w:p w14:paraId="3EEB1197" w14:textId="77777777" w:rsidR="001F52A7" w:rsidRDefault="001F52A7" w:rsidP="001F52A7">
      <w:pPr>
        <w:pStyle w:val="a3"/>
        <w:shd w:val="clear" w:color="auto" w:fill="F7F7FA"/>
        <w:spacing w:line="312" w:lineRule="atLeast"/>
        <w:rPr>
          <w:ins w:id="294" w:author="Unknown"/>
          <w:rFonts w:ascii="Verdana" w:hAnsi="Verdana"/>
          <w:color w:val="000000"/>
          <w:sz w:val="20"/>
          <w:szCs w:val="20"/>
        </w:rPr>
      </w:pPr>
      <w:ins w:id="295" w:author="Unknown">
        <w:r>
          <w:rPr>
            <w:rFonts w:ascii="Verdana" w:hAnsi="Verdana"/>
            <w:color w:val="000000"/>
            <w:sz w:val="20"/>
            <w:szCs w:val="20"/>
          </w:rPr>
          <w:t>Чтобы снять выделение со всех выделенных элементов, используется метод</w:t>
        </w:r>
        <w:r>
          <w:rPr>
            <w:rStyle w:val="apple-converted-space"/>
            <w:rFonts w:ascii="Verdana" w:hAnsi="Verdana"/>
            <w:color w:val="000000"/>
            <w:sz w:val="20"/>
            <w:szCs w:val="20"/>
          </w:rPr>
          <w:t> </w:t>
        </w:r>
        <w:proofErr w:type="spellStart"/>
        <w:r>
          <w:rPr>
            <w:rStyle w:val="HTML"/>
            <w:color w:val="000000"/>
          </w:rPr>
          <w:t>ClearSelected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.</w:t>
        </w:r>
      </w:ins>
    </w:p>
    <w:p w14:paraId="5B0EAA8A" w14:textId="77777777" w:rsidR="001F52A7" w:rsidRDefault="001F52A7" w:rsidP="001F52A7">
      <w:pPr>
        <w:pStyle w:val="3"/>
        <w:shd w:val="clear" w:color="auto" w:fill="F7F7FA"/>
        <w:rPr>
          <w:ins w:id="296" w:author="Unknown"/>
          <w:rFonts w:ascii="Verdana" w:hAnsi="Verdana"/>
          <w:color w:val="000000"/>
        </w:rPr>
      </w:pPr>
      <w:ins w:id="297" w:author="Unknown">
        <w:r>
          <w:rPr>
            <w:rFonts w:ascii="Verdana" w:hAnsi="Verdana"/>
            <w:color w:val="000000"/>
          </w:rPr>
          <w:t xml:space="preserve">Событие </w:t>
        </w:r>
        <w:proofErr w:type="spellStart"/>
        <w:r>
          <w:rPr>
            <w:rFonts w:ascii="Verdana" w:hAnsi="Verdana"/>
            <w:color w:val="000000"/>
          </w:rPr>
          <w:t>SelectedIndexChanged</w:t>
        </w:r>
        <w:proofErr w:type="spellEnd"/>
      </w:ins>
    </w:p>
    <w:p w14:paraId="5CB1646C" w14:textId="77777777" w:rsidR="001F52A7" w:rsidRDefault="001F52A7" w:rsidP="001F52A7">
      <w:pPr>
        <w:pStyle w:val="a3"/>
        <w:shd w:val="clear" w:color="auto" w:fill="F7F7FA"/>
        <w:spacing w:line="312" w:lineRule="atLeast"/>
        <w:rPr>
          <w:ins w:id="298" w:author="Unknown"/>
          <w:rFonts w:ascii="Verdana" w:hAnsi="Verdana"/>
          <w:color w:val="000000"/>
          <w:sz w:val="20"/>
          <w:szCs w:val="20"/>
        </w:rPr>
      </w:pPr>
      <w:ins w:id="299" w:author="Unknown">
        <w:r>
          <w:rPr>
            <w:rFonts w:ascii="Verdana" w:hAnsi="Verdana"/>
            <w:color w:val="000000"/>
            <w:sz w:val="20"/>
            <w:szCs w:val="20"/>
          </w:rPr>
          <w:lastRenderedPageBreak/>
          <w:t xml:space="preserve">Из всех событий элемента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ListBox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надо отметить в первую очередь событие</w:t>
        </w:r>
        <w:r>
          <w:rPr>
            <w:rStyle w:val="apple-converted-space"/>
            <w:rFonts w:ascii="Verdana" w:hAnsi="Verdana"/>
            <w:color w:val="000000"/>
            <w:sz w:val="20"/>
            <w:szCs w:val="20"/>
          </w:rPr>
          <w:t> </w:t>
        </w:r>
        <w:proofErr w:type="spellStart"/>
        <w:r>
          <w:rPr>
            <w:rStyle w:val="HTML"/>
            <w:color w:val="000000"/>
          </w:rPr>
          <w:t>SelectedIndexChanged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, которое возникает при изменении выделенного элемента: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495"/>
      </w:tblGrid>
      <w:tr w:rsidR="001F52A7" w14:paraId="77EAA4E2" w14:textId="77777777" w:rsidTr="001F52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66597B" w14:textId="77777777" w:rsidR="001F52A7" w:rsidRDefault="001F52A7" w:rsidP="001F52A7">
            <w:pPr>
              <w:spacing w:line="293" w:lineRule="atLeast"/>
            </w:pPr>
            <w:r>
              <w:t>1</w:t>
            </w:r>
          </w:p>
          <w:p w14:paraId="1D8379C9" w14:textId="77777777" w:rsidR="001F52A7" w:rsidRDefault="001F52A7" w:rsidP="001F52A7">
            <w:pPr>
              <w:spacing w:line="293" w:lineRule="atLeast"/>
            </w:pPr>
            <w:r>
              <w:t>2</w:t>
            </w:r>
          </w:p>
          <w:p w14:paraId="57E3CD0A" w14:textId="77777777" w:rsidR="001F52A7" w:rsidRDefault="001F52A7" w:rsidP="001F52A7">
            <w:pPr>
              <w:spacing w:line="293" w:lineRule="atLeast"/>
            </w:pPr>
            <w:r>
              <w:t>3</w:t>
            </w:r>
          </w:p>
          <w:p w14:paraId="593DDB3D" w14:textId="77777777" w:rsidR="001F52A7" w:rsidRDefault="001F52A7" w:rsidP="001F52A7">
            <w:pPr>
              <w:spacing w:line="293" w:lineRule="atLeast"/>
            </w:pPr>
            <w:r>
              <w:t>4</w:t>
            </w:r>
          </w:p>
          <w:p w14:paraId="35108E80" w14:textId="77777777" w:rsidR="001F52A7" w:rsidRDefault="001F52A7" w:rsidP="001F52A7">
            <w:pPr>
              <w:spacing w:line="293" w:lineRule="atLeast"/>
            </w:pPr>
            <w:r>
              <w:t>5</w:t>
            </w:r>
          </w:p>
          <w:p w14:paraId="57378816" w14:textId="77777777" w:rsidR="001F52A7" w:rsidRDefault="001F52A7" w:rsidP="001F52A7">
            <w:pPr>
              <w:spacing w:line="293" w:lineRule="atLeast"/>
            </w:pPr>
            <w:r>
              <w:t>6</w:t>
            </w:r>
          </w:p>
          <w:p w14:paraId="086C87B1" w14:textId="77777777" w:rsidR="001F52A7" w:rsidRDefault="001F52A7" w:rsidP="001F52A7">
            <w:pPr>
              <w:spacing w:line="293" w:lineRule="atLeast"/>
            </w:pPr>
            <w:r>
              <w:t>7</w:t>
            </w:r>
          </w:p>
          <w:p w14:paraId="469E40A8" w14:textId="77777777" w:rsidR="001F52A7" w:rsidRDefault="001F52A7" w:rsidP="001F52A7">
            <w:pPr>
              <w:spacing w:line="293" w:lineRule="atLeast"/>
            </w:pPr>
            <w:r>
              <w:t>8</w:t>
            </w:r>
          </w:p>
          <w:p w14:paraId="40233F14" w14:textId="77777777" w:rsidR="001F52A7" w:rsidRDefault="001F52A7" w:rsidP="001F52A7">
            <w:pPr>
              <w:spacing w:line="293" w:lineRule="atLeast"/>
            </w:pPr>
            <w:r>
              <w:t>9</w:t>
            </w:r>
          </w:p>
          <w:p w14:paraId="2337B823" w14:textId="77777777" w:rsidR="001F52A7" w:rsidRDefault="001F52A7" w:rsidP="001F52A7">
            <w:pPr>
              <w:spacing w:line="293" w:lineRule="atLeast"/>
            </w:pPr>
            <w:r>
              <w:t>10</w:t>
            </w:r>
          </w:p>
          <w:p w14:paraId="2B9FD056" w14:textId="77777777" w:rsidR="001F52A7" w:rsidRDefault="001F52A7" w:rsidP="001F52A7">
            <w:pPr>
              <w:spacing w:line="293" w:lineRule="atLeast"/>
            </w:pPr>
            <w:r>
              <w:t>11</w:t>
            </w:r>
          </w:p>
          <w:p w14:paraId="2D0840DF" w14:textId="77777777" w:rsidR="001F52A7" w:rsidRDefault="001F52A7" w:rsidP="001F52A7">
            <w:pPr>
              <w:spacing w:line="293" w:lineRule="atLeast"/>
            </w:pPr>
            <w:r>
              <w:t>12</w:t>
            </w:r>
          </w:p>
          <w:p w14:paraId="30AD6562" w14:textId="77777777" w:rsidR="001F52A7" w:rsidRDefault="001F52A7" w:rsidP="001F52A7">
            <w:pPr>
              <w:spacing w:line="293" w:lineRule="atLeast"/>
            </w:pPr>
            <w:r>
              <w:t>13</w:t>
            </w:r>
          </w:p>
          <w:p w14:paraId="07172730" w14:textId="77777777" w:rsidR="001F52A7" w:rsidRDefault="001F52A7" w:rsidP="001F52A7">
            <w:pPr>
              <w:spacing w:line="293" w:lineRule="atLeast"/>
            </w:pPr>
            <w:r>
              <w:t>14</w:t>
            </w:r>
          </w:p>
          <w:p w14:paraId="1E4713F6" w14:textId="77777777" w:rsidR="001F52A7" w:rsidRDefault="001F52A7" w:rsidP="001F52A7">
            <w:pPr>
              <w:spacing w:line="293" w:lineRule="atLeast"/>
            </w:pPr>
            <w:r>
              <w:t>15</w:t>
            </w:r>
          </w:p>
          <w:p w14:paraId="27D58EB3" w14:textId="77777777" w:rsidR="001F52A7" w:rsidRDefault="001F52A7" w:rsidP="001F52A7">
            <w:pPr>
              <w:spacing w:line="293" w:lineRule="atLeast"/>
            </w:pPr>
            <w:r>
              <w:t>16</w:t>
            </w:r>
          </w:p>
          <w:p w14:paraId="46D023B2" w14:textId="77777777" w:rsidR="001F52A7" w:rsidRDefault="001F52A7" w:rsidP="001F52A7">
            <w:pPr>
              <w:spacing w:line="293" w:lineRule="atLeast"/>
            </w:pPr>
            <w:r>
              <w:t>17</w:t>
            </w:r>
          </w:p>
          <w:p w14:paraId="39F6461F" w14:textId="77777777" w:rsidR="001F52A7" w:rsidRDefault="001F52A7" w:rsidP="001F52A7">
            <w:pPr>
              <w:spacing w:line="293" w:lineRule="atLeast"/>
              <w:rPr>
                <w:sz w:val="24"/>
                <w:szCs w:val="24"/>
              </w:rPr>
            </w:pPr>
            <w:r>
              <w:t>18</w:t>
            </w:r>
          </w:p>
        </w:tc>
        <w:tc>
          <w:tcPr>
            <w:tcW w:w="12495" w:type="dxa"/>
            <w:vAlign w:val="center"/>
            <w:hideMark/>
          </w:tcPr>
          <w:p w14:paraId="37ECE0AA" w14:textId="77777777" w:rsidR="001F52A7" w:rsidRPr="001F52A7" w:rsidRDefault="001F52A7" w:rsidP="001F52A7">
            <w:pPr>
              <w:spacing w:line="293" w:lineRule="atLeast"/>
              <w:rPr>
                <w:lang w:val="en-US"/>
              </w:rPr>
            </w:pPr>
            <w:r w:rsidRPr="001F52A7">
              <w:rPr>
                <w:rStyle w:val="HTML"/>
                <w:rFonts w:eastAsiaTheme="minorHAnsi"/>
                <w:lang w:val="en-US"/>
              </w:rPr>
              <w:t>public</w:t>
            </w:r>
            <w:r w:rsidRPr="001F52A7">
              <w:rPr>
                <w:lang w:val="en-US"/>
              </w:rPr>
              <w:t xml:space="preserve"> </w:t>
            </w:r>
            <w:r w:rsidRPr="001F52A7">
              <w:rPr>
                <w:rStyle w:val="HTML"/>
                <w:rFonts w:eastAsiaTheme="minorHAnsi"/>
                <w:lang w:val="en-US"/>
              </w:rPr>
              <w:t>partial</w:t>
            </w:r>
            <w:r w:rsidRPr="001F52A7">
              <w:rPr>
                <w:lang w:val="en-US"/>
              </w:rPr>
              <w:t xml:space="preserve"> </w:t>
            </w:r>
            <w:r w:rsidRPr="001F52A7">
              <w:rPr>
                <w:rStyle w:val="HTML"/>
                <w:rFonts w:eastAsiaTheme="minorHAnsi"/>
                <w:lang w:val="en-US"/>
              </w:rPr>
              <w:t>class</w:t>
            </w:r>
            <w:r w:rsidRPr="001F52A7">
              <w:rPr>
                <w:lang w:val="en-US"/>
              </w:rPr>
              <w:t xml:space="preserve"> </w:t>
            </w:r>
            <w:r w:rsidRPr="001F52A7">
              <w:rPr>
                <w:rStyle w:val="HTML"/>
                <w:rFonts w:eastAsiaTheme="minorHAnsi"/>
                <w:lang w:val="en-US"/>
              </w:rPr>
              <w:t>Form1 : Form</w:t>
            </w:r>
          </w:p>
          <w:p w14:paraId="1573A597" w14:textId="77777777" w:rsidR="001F52A7" w:rsidRPr="001F52A7" w:rsidRDefault="001F52A7" w:rsidP="001F52A7">
            <w:pPr>
              <w:spacing w:line="293" w:lineRule="atLeast"/>
              <w:rPr>
                <w:lang w:val="en-US"/>
              </w:rPr>
            </w:pPr>
            <w:r w:rsidRPr="001F52A7">
              <w:rPr>
                <w:rStyle w:val="HTML"/>
                <w:rFonts w:eastAsiaTheme="minorHAnsi"/>
                <w:lang w:val="en-US"/>
              </w:rPr>
              <w:t>{</w:t>
            </w:r>
          </w:p>
          <w:p w14:paraId="10A43E71" w14:textId="77777777" w:rsidR="001F52A7" w:rsidRPr="001F52A7" w:rsidRDefault="001F52A7" w:rsidP="001F52A7">
            <w:pPr>
              <w:spacing w:line="293" w:lineRule="atLeast"/>
              <w:rPr>
                <w:lang w:val="en-US"/>
              </w:rPr>
            </w:pPr>
            <w:r w:rsidRPr="001F52A7">
              <w:rPr>
                <w:rStyle w:val="HTML"/>
                <w:rFonts w:eastAsiaTheme="minorHAnsi"/>
                <w:lang w:val="en-US"/>
              </w:rPr>
              <w:t>    public</w:t>
            </w:r>
            <w:r w:rsidRPr="001F52A7">
              <w:rPr>
                <w:lang w:val="en-US"/>
              </w:rPr>
              <w:t xml:space="preserve"> </w:t>
            </w:r>
            <w:r w:rsidRPr="001F52A7">
              <w:rPr>
                <w:rStyle w:val="HTML"/>
                <w:rFonts w:eastAsiaTheme="minorHAnsi"/>
                <w:lang w:val="en-US"/>
              </w:rPr>
              <w:t>Form1()</w:t>
            </w:r>
          </w:p>
          <w:p w14:paraId="07FC2B74" w14:textId="77777777" w:rsidR="001F52A7" w:rsidRPr="001F52A7" w:rsidRDefault="001F52A7" w:rsidP="001F52A7">
            <w:pPr>
              <w:spacing w:line="293" w:lineRule="atLeast"/>
              <w:rPr>
                <w:lang w:val="en-US"/>
              </w:rPr>
            </w:pPr>
            <w:r w:rsidRPr="001F52A7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701BAFAB" w14:textId="77777777" w:rsidR="001F52A7" w:rsidRPr="001F52A7" w:rsidRDefault="001F52A7" w:rsidP="001F52A7">
            <w:pPr>
              <w:spacing w:line="293" w:lineRule="atLeast"/>
              <w:rPr>
                <w:lang w:val="en-US"/>
              </w:rPr>
            </w:pPr>
            <w:r w:rsidRPr="001F52A7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1F52A7">
              <w:rPr>
                <w:rStyle w:val="HTML"/>
                <w:rFonts w:eastAsiaTheme="minorHAnsi"/>
                <w:lang w:val="en-US"/>
              </w:rPr>
              <w:t>InitializeComponent</w:t>
            </w:r>
            <w:proofErr w:type="spellEnd"/>
            <w:r w:rsidRPr="001F52A7">
              <w:rPr>
                <w:rStyle w:val="HTML"/>
                <w:rFonts w:eastAsiaTheme="minorHAnsi"/>
                <w:lang w:val="en-US"/>
              </w:rPr>
              <w:t>();</w:t>
            </w:r>
          </w:p>
          <w:p w14:paraId="712F2B9A" w14:textId="77777777" w:rsidR="001F52A7" w:rsidRPr="001F52A7" w:rsidRDefault="001F52A7" w:rsidP="001F52A7">
            <w:pPr>
              <w:spacing w:line="293" w:lineRule="atLeast"/>
              <w:rPr>
                <w:lang w:val="en-US"/>
              </w:rPr>
            </w:pPr>
            <w:r w:rsidRPr="001F52A7">
              <w:rPr>
                <w:lang w:val="en-US"/>
              </w:rPr>
              <w:t> </w:t>
            </w:r>
          </w:p>
          <w:p w14:paraId="39A8B625" w14:textId="77777777" w:rsidR="001F52A7" w:rsidRPr="001F52A7" w:rsidRDefault="001F52A7" w:rsidP="001F52A7">
            <w:pPr>
              <w:spacing w:line="293" w:lineRule="atLeast"/>
              <w:rPr>
                <w:lang w:val="en-US"/>
              </w:rPr>
            </w:pPr>
            <w:r w:rsidRPr="001F52A7">
              <w:rPr>
                <w:rStyle w:val="HTML"/>
                <w:rFonts w:eastAsiaTheme="minorHAnsi"/>
                <w:lang w:val="en-US"/>
              </w:rPr>
              <w:t>        string[] countries = { "</w:t>
            </w:r>
            <w:r>
              <w:rPr>
                <w:rStyle w:val="HTML"/>
                <w:rFonts w:eastAsiaTheme="minorHAnsi"/>
              </w:rPr>
              <w:t>Бразилия</w:t>
            </w:r>
            <w:r w:rsidRPr="001F52A7">
              <w:rPr>
                <w:rStyle w:val="HTML"/>
                <w:rFonts w:eastAsiaTheme="minorHAnsi"/>
                <w:lang w:val="en-US"/>
              </w:rPr>
              <w:t>", "</w:t>
            </w:r>
            <w:r>
              <w:rPr>
                <w:rStyle w:val="HTML"/>
                <w:rFonts w:eastAsiaTheme="minorHAnsi"/>
              </w:rPr>
              <w:t>Аргентина</w:t>
            </w:r>
            <w:r w:rsidRPr="001F52A7">
              <w:rPr>
                <w:rStyle w:val="HTML"/>
                <w:rFonts w:eastAsiaTheme="minorHAnsi"/>
                <w:lang w:val="en-US"/>
              </w:rPr>
              <w:t>", "</w:t>
            </w:r>
            <w:r>
              <w:rPr>
                <w:rStyle w:val="HTML"/>
                <w:rFonts w:eastAsiaTheme="minorHAnsi"/>
              </w:rPr>
              <w:t>Чили</w:t>
            </w:r>
            <w:r w:rsidRPr="001F52A7">
              <w:rPr>
                <w:rStyle w:val="HTML"/>
                <w:rFonts w:eastAsiaTheme="minorHAnsi"/>
                <w:lang w:val="en-US"/>
              </w:rPr>
              <w:t>",  "</w:t>
            </w:r>
            <w:r>
              <w:rPr>
                <w:rStyle w:val="HTML"/>
                <w:rFonts w:eastAsiaTheme="minorHAnsi"/>
              </w:rPr>
              <w:t>Уругвай</w:t>
            </w:r>
            <w:r w:rsidRPr="001F52A7">
              <w:rPr>
                <w:rStyle w:val="HTML"/>
                <w:rFonts w:eastAsiaTheme="minorHAnsi"/>
                <w:lang w:val="en-US"/>
              </w:rPr>
              <w:t>", "</w:t>
            </w:r>
            <w:r>
              <w:rPr>
                <w:rStyle w:val="HTML"/>
                <w:rFonts w:eastAsiaTheme="minorHAnsi"/>
              </w:rPr>
              <w:t>Колумбия</w:t>
            </w:r>
            <w:r w:rsidRPr="001F52A7">
              <w:rPr>
                <w:rStyle w:val="HTML"/>
                <w:rFonts w:eastAsiaTheme="minorHAnsi"/>
                <w:lang w:val="en-US"/>
              </w:rPr>
              <w:t>"</w:t>
            </w:r>
            <w:r w:rsidRPr="001F52A7">
              <w:rPr>
                <w:lang w:val="en-US"/>
              </w:rPr>
              <w:t xml:space="preserve"> </w:t>
            </w:r>
            <w:r w:rsidRPr="001F52A7">
              <w:rPr>
                <w:rStyle w:val="HTML"/>
                <w:rFonts w:eastAsiaTheme="minorHAnsi"/>
                <w:lang w:val="en-US"/>
              </w:rPr>
              <w:t>};</w:t>
            </w:r>
          </w:p>
          <w:p w14:paraId="18608562" w14:textId="77777777" w:rsidR="001F52A7" w:rsidRPr="001F52A7" w:rsidRDefault="001F52A7" w:rsidP="001F52A7">
            <w:pPr>
              <w:spacing w:line="293" w:lineRule="atLeast"/>
              <w:rPr>
                <w:lang w:val="en-US"/>
              </w:rPr>
            </w:pPr>
            <w:r w:rsidRPr="001F52A7">
              <w:rPr>
                <w:rStyle w:val="HTML"/>
                <w:rFonts w:eastAsiaTheme="minorHAnsi"/>
                <w:lang w:val="en-US"/>
              </w:rPr>
              <w:t>        listBox1.Items.AddRange(countries);</w:t>
            </w:r>
          </w:p>
          <w:p w14:paraId="49E9AF35" w14:textId="77777777" w:rsidR="001F52A7" w:rsidRPr="001F52A7" w:rsidRDefault="001F52A7" w:rsidP="001F52A7">
            <w:pPr>
              <w:spacing w:line="293" w:lineRule="atLeast"/>
              <w:rPr>
                <w:lang w:val="en-US"/>
              </w:rPr>
            </w:pPr>
            <w:r w:rsidRPr="001F52A7">
              <w:rPr>
                <w:rStyle w:val="HTML"/>
                <w:rFonts w:eastAsiaTheme="minorHAnsi"/>
                <w:lang w:val="en-US"/>
              </w:rPr>
              <w:t>        </w:t>
            </w:r>
            <w:r w:rsidRPr="001F52A7">
              <w:rPr>
                <w:lang w:val="en-US"/>
              </w:rPr>
              <w:t> </w:t>
            </w:r>
          </w:p>
          <w:p w14:paraId="24F35D58" w14:textId="77777777" w:rsidR="001F52A7" w:rsidRPr="001F52A7" w:rsidRDefault="001F52A7" w:rsidP="001F52A7">
            <w:pPr>
              <w:spacing w:line="293" w:lineRule="atLeast"/>
              <w:rPr>
                <w:lang w:val="en-US"/>
              </w:rPr>
            </w:pPr>
            <w:r w:rsidRPr="001F52A7">
              <w:rPr>
                <w:rStyle w:val="HTML"/>
                <w:rFonts w:eastAsiaTheme="minorHAnsi"/>
                <w:lang w:val="en-US"/>
              </w:rPr>
              <w:t>        listBox1.SelectedIndexChanged += listBox1_SelectedIndexChanged;</w:t>
            </w:r>
          </w:p>
          <w:p w14:paraId="2750D1B0" w14:textId="77777777" w:rsidR="001F52A7" w:rsidRPr="001F52A7" w:rsidRDefault="001F52A7" w:rsidP="001F52A7">
            <w:pPr>
              <w:spacing w:line="293" w:lineRule="atLeast"/>
              <w:rPr>
                <w:lang w:val="en-US"/>
              </w:rPr>
            </w:pPr>
            <w:r w:rsidRPr="001F52A7">
              <w:rPr>
                <w:rStyle w:val="HTML"/>
                <w:rFonts w:eastAsiaTheme="minorHAnsi"/>
                <w:lang w:val="en-US"/>
              </w:rPr>
              <w:t>    }</w:t>
            </w:r>
          </w:p>
          <w:p w14:paraId="628902CF" w14:textId="77777777" w:rsidR="001F52A7" w:rsidRPr="001F52A7" w:rsidRDefault="001F52A7" w:rsidP="001F52A7">
            <w:pPr>
              <w:spacing w:line="293" w:lineRule="atLeast"/>
              <w:rPr>
                <w:lang w:val="en-US"/>
              </w:rPr>
            </w:pPr>
            <w:r w:rsidRPr="001F52A7">
              <w:rPr>
                <w:lang w:val="en-US"/>
              </w:rPr>
              <w:t> </w:t>
            </w:r>
          </w:p>
          <w:p w14:paraId="3D3DB00B" w14:textId="77777777" w:rsidR="001F52A7" w:rsidRPr="001F52A7" w:rsidRDefault="001F52A7" w:rsidP="001F52A7">
            <w:pPr>
              <w:spacing w:line="293" w:lineRule="atLeast"/>
              <w:rPr>
                <w:lang w:val="en-US"/>
              </w:rPr>
            </w:pPr>
            <w:r w:rsidRPr="001F52A7">
              <w:rPr>
                <w:rStyle w:val="HTML"/>
                <w:rFonts w:eastAsiaTheme="minorHAnsi"/>
                <w:lang w:val="en-US"/>
              </w:rPr>
              <w:t>    void</w:t>
            </w:r>
            <w:r w:rsidRPr="001F52A7">
              <w:rPr>
                <w:lang w:val="en-US"/>
              </w:rPr>
              <w:t xml:space="preserve"> </w:t>
            </w:r>
            <w:r w:rsidRPr="001F52A7">
              <w:rPr>
                <w:rStyle w:val="HTML"/>
                <w:rFonts w:eastAsiaTheme="minorHAnsi"/>
                <w:lang w:val="en-US"/>
              </w:rPr>
              <w:t>listBox1_SelectedIndexChanged(object</w:t>
            </w:r>
            <w:r w:rsidRPr="001F52A7">
              <w:rPr>
                <w:lang w:val="en-US"/>
              </w:rPr>
              <w:t xml:space="preserve"> </w:t>
            </w:r>
            <w:r w:rsidRPr="001F52A7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1F52A7">
              <w:rPr>
                <w:rStyle w:val="HTML"/>
                <w:rFonts w:eastAsiaTheme="minorHAnsi"/>
                <w:lang w:val="en-US"/>
              </w:rPr>
              <w:t>EventArgs</w:t>
            </w:r>
            <w:proofErr w:type="spellEnd"/>
            <w:r w:rsidRPr="001F52A7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14:paraId="02975E9B" w14:textId="77777777" w:rsidR="001F52A7" w:rsidRPr="001F52A7" w:rsidRDefault="001F52A7" w:rsidP="001F52A7">
            <w:pPr>
              <w:spacing w:line="293" w:lineRule="atLeast"/>
              <w:rPr>
                <w:lang w:val="en-US"/>
              </w:rPr>
            </w:pPr>
            <w:r w:rsidRPr="001F52A7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0415142A" w14:textId="77777777" w:rsidR="001F52A7" w:rsidRPr="001F52A7" w:rsidRDefault="001F52A7" w:rsidP="001F52A7">
            <w:pPr>
              <w:spacing w:line="293" w:lineRule="atLeast"/>
              <w:rPr>
                <w:lang w:val="en-US"/>
              </w:rPr>
            </w:pPr>
            <w:r w:rsidRPr="001F52A7">
              <w:rPr>
                <w:rStyle w:val="HTML"/>
                <w:rFonts w:eastAsiaTheme="minorHAnsi"/>
                <w:lang w:val="en-US"/>
              </w:rPr>
              <w:t>        string</w:t>
            </w:r>
            <w:r w:rsidRPr="001F52A7">
              <w:rPr>
                <w:lang w:val="en-US"/>
              </w:rPr>
              <w:t xml:space="preserve"> </w:t>
            </w:r>
            <w:proofErr w:type="spellStart"/>
            <w:r w:rsidRPr="001F52A7">
              <w:rPr>
                <w:rStyle w:val="HTML"/>
                <w:rFonts w:eastAsiaTheme="minorHAnsi"/>
                <w:lang w:val="en-US"/>
              </w:rPr>
              <w:t>selectedCountry</w:t>
            </w:r>
            <w:proofErr w:type="spellEnd"/>
            <w:r w:rsidRPr="001F52A7">
              <w:rPr>
                <w:rStyle w:val="HTML"/>
                <w:rFonts w:eastAsiaTheme="minorHAnsi"/>
                <w:lang w:val="en-US"/>
              </w:rPr>
              <w:t xml:space="preserve"> = listBox1.SelectedItem.ToString();</w:t>
            </w:r>
          </w:p>
          <w:p w14:paraId="37B3370C" w14:textId="77777777" w:rsidR="001F52A7" w:rsidRDefault="001F52A7" w:rsidP="001F52A7">
            <w:pPr>
              <w:spacing w:line="293" w:lineRule="atLeast"/>
            </w:pPr>
            <w:r w:rsidRPr="001F52A7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>
              <w:rPr>
                <w:rStyle w:val="HTML"/>
                <w:rFonts w:eastAsiaTheme="minorHAnsi"/>
              </w:rPr>
              <w:t>MessageBox.Show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selectedCountry</w:t>
            </w:r>
            <w:proofErr w:type="spellEnd"/>
            <w:r>
              <w:rPr>
                <w:rStyle w:val="HTML"/>
                <w:rFonts w:eastAsiaTheme="minorHAnsi"/>
              </w:rPr>
              <w:t>);</w:t>
            </w:r>
          </w:p>
          <w:p w14:paraId="7153A322" w14:textId="77777777" w:rsidR="001F52A7" w:rsidRDefault="001F52A7" w:rsidP="001F52A7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14:paraId="30A653D3" w14:textId="77777777" w:rsidR="001F52A7" w:rsidRDefault="001F52A7" w:rsidP="001F52A7">
            <w:pPr>
              <w:spacing w:line="293" w:lineRule="atLeast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7FC46D21" w14:textId="77777777" w:rsidR="001F52A7" w:rsidRDefault="001F52A7" w:rsidP="001F52A7">
      <w:pPr>
        <w:pStyle w:val="a3"/>
        <w:shd w:val="clear" w:color="auto" w:fill="F7F7FA"/>
        <w:spacing w:line="312" w:lineRule="atLeast"/>
        <w:rPr>
          <w:ins w:id="300" w:author="Unknown"/>
          <w:rFonts w:ascii="Verdana" w:hAnsi="Verdana"/>
          <w:color w:val="000000"/>
          <w:sz w:val="20"/>
          <w:szCs w:val="20"/>
        </w:rPr>
      </w:pPr>
      <w:ins w:id="301" w:author="Unknown">
        <w:r>
          <w:rPr>
            <w:rFonts w:ascii="Verdana" w:hAnsi="Verdana"/>
            <w:color w:val="000000"/>
            <w:sz w:val="20"/>
            <w:szCs w:val="20"/>
          </w:rPr>
          <w:t>В данном случае по выбору элемента списка будет отображаться сообщение с выделенным элементом.</w:t>
        </w:r>
      </w:ins>
    </w:p>
    <w:p w14:paraId="2D9B9515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1F52A7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Элемент </w:t>
      </w:r>
      <w:proofErr w:type="spellStart"/>
      <w:r w:rsidRPr="001F52A7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ComboBox</w:t>
      </w:r>
      <w:proofErr w:type="spellEnd"/>
    </w:p>
    <w:p w14:paraId="44B3177A" w14:textId="77777777" w:rsidR="001F52A7" w:rsidRPr="001F52A7" w:rsidRDefault="001F52A7" w:rsidP="001F52A7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1F52A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31.10.2015</w:t>
      </w:r>
    </w:p>
    <w:p w14:paraId="25987CC9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0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03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Элемент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ComboBox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образует выпадающий список и совмещает функциональность компонентов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TextBox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Для хранения элементов списка в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ComboBox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также предназначено свойство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Items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65F80036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0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05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Подобным образом, как и с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мы можем в окне свойств на свойство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Items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нам отобразится окно для добавления элементов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ComboBox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p w14:paraId="762D059C" w14:textId="77777777" w:rsidR="001F52A7" w:rsidRPr="001F52A7" w:rsidRDefault="0006549F" w:rsidP="001F52A7">
      <w:pPr>
        <w:spacing w:after="0" w:line="240" w:lineRule="auto"/>
        <w:rPr>
          <w:ins w:id="30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0AE17E" wp14:editId="79797F81">
            <wp:extent cx="3381375" cy="2819400"/>
            <wp:effectExtent l="19050" t="0" r="9525" b="0"/>
            <wp:docPr id="76" name="Рисунок 75" descr="4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2463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0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ins w:id="308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</w:t>
        </w:r>
        <w:proofErr w:type="gram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как и с компонентом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здесь мы также можем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программно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управлять элементами.</w:t>
        </w:r>
      </w:ins>
    </w:p>
    <w:p w14:paraId="1CA9C767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0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10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Добавление элементов: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1F52A7" w:rsidRPr="001F52A7" w14:paraId="1DDBD021" w14:textId="77777777" w:rsidTr="001F52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53814D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6943A5D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2F90085C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39D6D97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9820E3A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5D688EC6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600" w:type="dxa"/>
            <w:vAlign w:val="center"/>
            <w:hideMark/>
          </w:tcPr>
          <w:p w14:paraId="0F3A3B9E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// добавляем один элемент</w:t>
            </w:r>
          </w:p>
          <w:p w14:paraId="480DCF46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comboBox1.Items.Add("Парагвай");</w:t>
            </w:r>
          </w:p>
          <w:p w14:paraId="54D59715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// добавляем набор элементов</w:t>
            </w:r>
          </w:p>
          <w:p w14:paraId="2111D4A0" w14:textId="77777777" w:rsidR="001F52A7" w:rsidRPr="00E022EB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E022E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comboBox1.Items.AddRange</w:t>
            </w:r>
            <w:proofErr w:type="gramEnd"/>
            <w:r w:rsidRPr="00E022E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(new</w:t>
            </w:r>
            <w:r w:rsidRPr="00E022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2E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string[] { "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Уругвай</w:t>
            </w:r>
            <w:r w:rsidRPr="00E022E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 "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Эквадор</w:t>
            </w:r>
            <w:r w:rsidRPr="00E022E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  <w:r w:rsidRPr="00E022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2E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});</w:t>
            </w:r>
          </w:p>
          <w:p w14:paraId="4416C95A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// добавляем один элемент на определенную позицию</w:t>
            </w:r>
          </w:p>
          <w:p w14:paraId="3937699F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comboBox1.Items.Insert(1, "Боливия");</w:t>
            </w:r>
          </w:p>
        </w:tc>
      </w:tr>
    </w:tbl>
    <w:p w14:paraId="14CC53E3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1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12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При добавлении с помощью методов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Add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/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AddRange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все новые элементы помещаются в конец списка. Однако если мы зададим у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ComboBox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свойство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Sorted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равным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тогда при добавлении будет автоматически производиться сортировка.</w:t>
        </w:r>
      </w:ins>
    </w:p>
    <w:p w14:paraId="7DBAF364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1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14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Удаление элементов: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1F52A7" w:rsidRPr="001F52A7" w14:paraId="7E0E7D89" w14:textId="77777777" w:rsidTr="001F52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1851EC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80B7153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A074588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4035E1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703CFFC7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6F2D5F50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600" w:type="dxa"/>
            <w:vAlign w:val="center"/>
            <w:hideMark/>
          </w:tcPr>
          <w:p w14:paraId="3AAE812A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// удаляем один элемент</w:t>
            </w:r>
          </w:p>
          <w:p w14:paraId="539E00E6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comboBox1.Items.Remove("Аргентина");</w:t>
            </w:r>
          </w:p>
          <w:p w14:paraId="6F954CD2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// удаляем элемент по индексу</w:t>
            </w:r>
          </w:p>
          <w:p w14:paraId="4DB10940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comboBox1.Items.RemoveAt(1);</w:t>
            </w:r>
          </w:p>
          <w:p w14:paraId="1BBCCAEC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// удаляем все элементы</w:t>
            </w:r>
          </w:p>
          <w:p w14:paraId="34C17E13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comboBox1.Items.Clear();</w:t>
            </w:r>
          </w:p>
        </w:tc>
      </w:tr>
    </w:tbl>
    <w:p w14:paraId="0CF2DA6C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1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16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Мы можем получить элемент по индексу и производить с ним разные действия. Например, изменить его: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1F52A7" w:rsidRPr="001F52A7" w14:paraId="283BFF37" w14:textId="77777777" w:rsidTr="001F52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B2193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0" w:type="dxa"/>
            <w:vAlign w:val="center"/>
            <w:hideMark/>
          </w:tcPr>
          <w:p w14:paraId="5A7DD407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comboBox1.Items[0] = "Парагвай";</w:t>
            </w:r>
          </w:p>
        </w:tc>
      </w:tr>
    </w:tbl>
    <w:p w14:paraId="20BA9F53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317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ins w:id="318" w:author="Unknown">
        <w:r w:rsidRPr="001F52A7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 xml:space="preserve">Настройка оформления 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ComboBox</w:t>
        </w:r>
        <w:proofErr w:type="spellEnd"/>
      </w:ins>
    </w:p>
    <w:p w14:paraId="327EEB6D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1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20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>С помощью ряда свойств можно настроить стиль оформления компонента. Так, свойство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DropDownWidth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задает ширину выпадающего списка. С помощью свойства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DropDownHeight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можно установить высоту выпадающего списка.</w:t>
        </w:r>
      </w:ins>
    </w:p>
    <w:p w14:paraId="4A1A77E2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2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22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Еще одно свойство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MaxDropDownItems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позволяет задать число видимых элементов списка - от 1 до 100. По умолчанию это число равно 8.</w:t>
        </w:r>
      </w:ins>
    </w:p>
    <w:p w14:paraId="7475F749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2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24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Другое свойство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DropDownStyle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задает стиль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ComboBox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Оно может принимать три возможных значения:</w:t>
        </w:r>
      </w:ins>
    </w:p>
    <w:p w14:paraId="6C9C91B8" w14:textId="77777777" w:rsidR="001F52A7" w:rsidRPr="001F52A7" w:rsidRDefault="001F52A7" w:rsidP="001F52A7">
      <w:pPr>
        <w:numPr>
          <w:ilvl w:val="0"/>
          <w:numId w:val="17"/>
        </w:numPr>
        <w:shd w:val="clear" w:color="auto" w:fill="F7F7FA"/>
        <w:spacing w:before="100" w:beforeAutospacing="1" w:after="100" w:afterAutospacing="1" w:line="312" w:lineRule="atLeast"/>
        <w:rPr>
          <w:ins w:id="32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326" w:author="Unknown"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Dropdown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используется по умолчанию. Мы можем открыть выпадающий список вариантов при вводе значения в текстовое поле или нажав на кнопку со стрелкой в правой части элемента, и нам отобразится собственно выпадающий список, в котором можно выбрать возможный вариант</w:t>
        </w:r>
      </w:ins>
    </w:p>
    <w:p w14:paraId="4D8F36C1" w14:textId="77777777" w:rsidR="001F52A7" w:rsidRPr="001F52A7" w:rsidRDefault="001F52A7" w:rsidP="001F52A7">
      <w:pPr>
        <w:numPr>
          <w:ilvl w:val="0"/>
          <w:numId w:val="17"/>
        </w:numPr>
        <w:shd w:val="clear" w:color="auto" w:fill="F7F7FA"/>
        <w:spacing w:before="100" w:beforeAutospacing="1" w:after="100" w:afterAutospacing="1" w:line="312" w:lineRule="atLeast"/>
        <w:rPr>
          <w:ins w:id="32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328" w:author="Unknown"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DropdownList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чтобы открыть выпадающий список, надо нажать на кнопку со стрелкой в правой стороне элемента</w:t>
        </w:r>
      </w:ins>
    </w:p>
    <w:p w14:paraId="0A346E25" w14:textId="77777777" w:rsidR="001F52A7" w:rsidRPr="001F52A7" w:rsidRDefault="001F52A7" w:rsidP="001F52A7">
      <w:pPr>
        <w:numPr>
          <w:ilvl w:val="0"/>
          <w:numId w:val="17"/>
        </w:numPr>
        <w:shd w:val="clear" w:color="auto" w:fill="F7F7FA"/>
        <w:spacing w:before="100" w:beforeAutospacing="1" w:after="100" w:afterAutospacing="1" w:line="312" w:lineRule="atLeast"/>
        <w:rPr>
          <w:ins w:id="32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30" w:author="Unknown"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Simple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ComboBox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представляет простое текстовое поле, в котором для перехода между элементами мы можем использовать клавиши клавиатуры вверх/вниз</w:t>
        </w:r>
      </w:ins>
    </w:p>
    <w:p w14:paraId="187247BA" w14:textId="77777777" w:rsidR="001F52A7" w:rsidRDefault="0006549F" w:rsidP="001F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1D64CF" wp14:editId="13B1373D">
            <wp:extent cx="5019675" cy="2371725"/>
            <wp:effectExtent l="19050" t="0" r="9525" b="0"/>
            <wp:docPr id="77" name="Рисунок 76" descr="4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6C94" w14:textId="77777777" w:rsidR="0006549F" w:rsidRPr="001F52A7" w:rsidRDefault="0006549F" w:rsidP="001F52A7">
      <w:pPr>
        <w:spacing w:after="0" w:line="240" w:lineRule="auto"/>
        <w:rPr>
          <w:ins w:id="33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F06AF2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332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ins w:id="333" w:author="Unknown">
        <w:r w:rsidRPr="001F52A7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 xml:space="preserve">Событие 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SelectedIndexChanged</w:t>
        </w:r>
        <w:proofErr w:type="spellEnd"/>
      </w:ins>
    </w:p>
    <w:p w14:paraId="67437F15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3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35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Наиболее важным событием для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ComboBox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также является событие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SelectedIndexChanged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позволяющее отследить выбор элемента в списке: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495"/>
      </w:tblGrid>
      <w:tr w:rsidR="001F52A7" w:rsidRPr="001F52A7" w14:paraId="0F8FD7AA" w14:textId="77777777" w:rsidTr="001F52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6F392C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CF1201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96889F7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A819562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84CA378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5F282EC0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239654C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593EB4F3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55B0AEA2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  <w:p w14:paraId="76286D51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07F6AEEC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1DA135D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4C9AD24B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6A825DA3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264F209D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495" w:type="dxa"/>
            <w:vAlign w:val="center"/>
            <w:hideMark/>
          </w:tcPr>
          <w:p w14:paraId="44A2FE2D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public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3BFDE7B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16AEB8B0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47EFF8AD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5C23DC4A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66C6DBBF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5E9188F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comboBox1.SelectedIndexChanged += comboBox1_SelectedIndexChanged;    </w:t>
            </w:r>
          </w:p>
          <w:p w14:paraId="0A600E8D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14:paraId="221B009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14:paraId="00F200F1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void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comboBox1_SelectedIndexChanged(object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5F1AC27D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20A4244F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string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selectedState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comboBox1.SelectedItem.ToString();</w:t>
            </w:r>
          </w:p>
          <w:p w14:paraId="5411A30B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MessageBox.Show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(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selectedState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  <w:p w14:paraId="43A8CD9D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14:paraId="3DE4DA19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1C513B6C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3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37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>Здесь также свойство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SelectedItem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будет ссылаться на выбранный элемент.</w:t>
        </w:r>
      </w:ins>
    </w:p>
    <w:p w14:paraId="73616D95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1F52A7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Привязка данных в </w:t>
      </w:r>
      <w:proofErr w:type="spellStart"/>
      <w:r w:rsidRPr="001F52A7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ListBox</w:t>
      </w:r>
      <w:proofErr w:type="spellEnd"/>
      <w:r w:rsidRPr="001F52A7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 и </w:t>
      </w:r>
      <w:proofErr w:type="spellStart"/>
      <w:r w:rsidRPr="001F52A7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ComboBox</w:t>
      </w:r>
      <w:proofErr w:type="spellEnd"/>
    </w:p>
    <w:p w14:paraId="7BB5D4AD" w14:textId="77777777" w:rsidR="001F52A7" w:rsidRPr="001F52A7" w:rsidRDefault="001F52A7" w:rsidP="001F52A7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1F52A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31.10.2015</w:t>
      </w:r>
    </w:p>
    <w:p w14:paraId="09ACF241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3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39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Кроме прямого добавления элементов в коллекцию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Items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компонентов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ComboBox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мы также можем использовать механизм привязки данных.</w:t>
        </w:r>
      </w:ins>
    </w:p>
    <w:p w14:paraId="4AD64F66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4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41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Привязка данных в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ComboBox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реализуется с помощью следующих свойств:</w:t>
        </w:r>
      </w:ins>
    </w:p>
    <w:p w14:paraId="1AB0E734" w14:textId="77777777" w:rsidR="001F52A7" w:rsidRPr="001F52A7" w:rsidRDefault="001F52A7" w:rsidP="001F52A7">
      <w:pPr>
        <w:numPr>
          <w:ilvl w:val="0"/>
          <w:numId w:val="19"/>
        </w:numPr>
        <w:shd w:val="clear" w:color="auto" w:fill="F7F7FA"/>
        <w:spacing w:before="100" w:beforeAutospacing="1" w:after="100" w:afterAutospacing="1" w:line="312" w:lineRule="atLeast"/>
        <w:rPr>
          <w:ins w:id="34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343" w:author="Unknown"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DataSource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источник данных - какой-нибудь массив или коллекция объектов</w:t>
        </w:r>
      </w:ins>
    </w:p>
    <w:p w14:paraId="0FA285FE" w14:textId="77777777" w:rsidR="001F52A7" w:rsidRPr="001F52A7" w:rsidRDefault="001F52A7" w:rsidP="001F52A7">
      <w:pPr>
        <w:numPr>
          <w:ilvl w:val="0"/>
          <w:numId w:val="19"/>
        </w:numPr>
        <w:shd w:val="clear" w:color="auto" w:fill="F7F7FA"/>
        <w:spacing w:before="100" w:beforeAutospacing="1" w:after="100" w:afterAutospacing="1" w:line="312" w:lineRule="atLeast"/>
        <w:rPr>
          <w:ins w:id="34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345" w:author="Unknown"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DisplayMember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свойство объекта, которое будет использоваться для отображения в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/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ComboBox</w:t>
        </w:r>
        <w:proofErr w:type="spellEnd"/>
      </w:ins>
    </w:p>
    <w:p w14:paraId="68FB1B6A" w14:textId="77777777" w:rsidR="001F52A7" w:rsidRPr="001F52A7" w:rsidRDefault="001F52A7" w:rsidP="001F52A7">
      <w:pPr>
        <w:numPr>
          <w:ilvl w:val="0"/>
          <w:numId w:val="19"/>
        </w:numPr>
        <w:shd w:val="clear" w:color="auto" w:fill="F7F7FA"/>
        <w:spacing w:before="100" w:beforeAutospacing="1" w:after="100" w:afterAutospacing="1" w:line="312" w:lineRule="atLeast"/>
        <w:rPr>
          <w:ins w:id="34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347" w:author="Unknown"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ValueMember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свойство объекта, которое будет использоваться в качестве его значения</w:t>
        </w:r>
      </w:ins>
    </w:p>
    <w:p w14:paraId="0457AFEA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4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49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Рассмотрим пример.</w:t>
        </w:r>
      </w:ins>
    </w:p>
    <w:tbl>
      <w:tblPr>
        <w:tblW w:w="128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255"/>
      </w:tblGrid>
      <w:tr w:rsidR="001F52A7" w:rsidRPr="001F52A7" w14:paraId="121F72A9" w14:textId="77777777" w:rsidTr="001F52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0467E5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B128565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20945F4A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77186D6D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7F2ADCBD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2A633F77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C8674FF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0D434065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680A096D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64189747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1E70623A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5874FFF8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1B8CB01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7F4BA0B7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13618831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1FB26F15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1B5C43B6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3D9E50BE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7D8C68A1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14:paraId="0E96E001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4D1C2F0D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14:paraId="4D45D166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22</w:t>
            </w:r>
          </w:p>
          <w:p w14:paraId="0A7F216E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14:paraId="4A32379A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14:paraId="038BE318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14:paraId="2893C286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14:paraId="479A4800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14:paraId="04C9001F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14:paraId="2E1649C1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14:paraId="28183633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14:paraId="43E40823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14:paraId="1E18F6BE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14:paraId="3EBE8A33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14:paraId="2EC8A2B1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14:paraId="621623CF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14:paraId="0668AF4B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14:paraId="791983B8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14:paraId="62DF21E1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2255" w:type="dxa"/>
            <w:vAlign w:val="center"/>
            <w:hideMark/>
          </w:tcPr>
          <w:p w14:paraId="25238E48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public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601615F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4A551B8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3E0D63AE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22B5E40D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36FA9865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6B53415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List&lt;Phone&gt; phones = new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List&lt;Phone&gt;</w:t>
            </w:r>
          </w:p>
          <w:p w14:paraId="309BD7DB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14:paraId="65B4B84F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new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Phone { Id=11, Name="Samsung Galaxy Ace 2", Year=2012},</w:t>
            </w:r>
          </w:p>
          <w:p w14:paraId="610FA10A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new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Phone { Id=12, Name="Samsung Galaxy S4", Year=2013},</w:t>
            </w:r>
          </w:p>
          <w:p w14:paraId="2FA1DD8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new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Phone { Id=13, Name="iPhone 6", Year=2014},</w:t>
            </w:r>
          </w:p>
          <w:p w14:paraId="6FBBE578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new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Phone { Id=14, Name="Microsoft Lumia 435", Year=2015},</w:t>
            </w:r>
          </w:p>
          <w:p w14:paraId="165F289A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new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Phone { Id=15, Name="Xiaomi Mi 5", Year=2015}</w:t>
            </w:r>
          </w:p>
          <w:p w14:paraId="5BA56719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};</w:t>
            </w:r>
          </w:p>
          <w:p w14:paraId="73710B09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2C15A1F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listBox1.DataSource = phones;</w:t>
            </w:r>
          </w:p>
          <w:p w14:paraId="5EAB28DB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listBox1.DisplayMember = "Name";</w:t>
            </w:r>
          </w:p>
          <w:p w14:paraId="674B5257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listBox1.ValueMember = "Id";</w:t>
            </w:r>
          </w:p>
          <w:p w14:paraId="4FA2CC50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3850ACE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listBox1.SelectedIndexChanged += listBox1_SelectedIndexChanged;</w:t>
            </w:r>
          </w:p>
          <w:p w14:paraId="11FC5057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14:paraId="17A2C25F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14:paraId="5A0762CB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void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listBox1_SelectedIndexChanged(object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6865ECFF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2941D80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// 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получаем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id 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выделенного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объекта</w:t>
            </w:r>
          </w:p>
          <w:p w14:paraId="5E08E213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int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id = (int)listBox1.SelectedValue;</w:t>
            </w:r>
          </w:p>
          <w:p w14:paraId="15D5DDD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8ABC935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// 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получаем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весь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выделенный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объект</w:t>
            </w:r>
          </w:p>
          <w:p w14:paraId="0152E321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Phone 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phone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(Phone)listBox1.SelectedItem;</w:t>
            </w:r>
          </w:p>
          <w:p w14:paraId="63E0198A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MessageBox.Show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proofErr w:type="gram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id.ToString</w:t>
            </w:r>
            <w:proofErr w:type="spellEnd"/>
            <w:proofErr w:type="gram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 + ". "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+ 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phone.Name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2740B7F3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14:paraId="78DDAB08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14:paraId="6AF7563A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Phone</w:t>
            </w:r>
          </w:p>
          <w:p w14:paraId="2DB3E6E2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69AD30A9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Id { get; set; }</w:t>
            </w:r>
          </w:p>
          <w:p w14:paraId="3430A4F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 { get; set; }</w:t>
            </w:r>
          </w:p>
          <w:p w14:paraId="4934EB26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Year { get; set; }</w:t>
            </w:r>
          </w:p>
          <w:p w14:paraId="0E2DE7BA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5B7E77B0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5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51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 xml:space="preserve">Итак, на форме у нас есть список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с именем listBox1. В коде имеется класс Phone с тремя свойствами, объекты которого мы хотим выводить в список. В отличие от предыдущих тем эта задача сложнее, так как раньше мы выводили обычные строки, тут же у нас сложные объекты.</w:t>
        </w:r>
      </w:ins>
    </w:p>
    <w:p w14:paraId="1DC280EB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5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53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Для вывода используем механизм привязки. Сначала устанавливаем список телефонов в качестве источника данных: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1F52A7" w:rsidRPr="001F52A7" w14:paraId="0084BC57" w14:textId="77777777" w:rsidTr="001F52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D8730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0" w:type="dxa"/>
            <w:vAlign w:val="center"/>
            <w:hideMark/>
          </w:tcPr>
          <w:p w14:paraId="0FC12A69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listBox1.DataSource = 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phones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</w:tc>
      </w:tr>
    </w:tbl>
    <w:p w14:paraId="7F39FFF0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5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55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Затем устанавливаем в качестве отображаемого свойства свойство Name класса Phone, а в качестве свойства значения - свойство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Id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1F52A7" w:rsidRPr="00E022EB" w14:paraId="2F7A8FFA" w14:textId="77777777" w:rsidTr="001F52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1C8C1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536C43E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00" w:type="dxa"/>
            <w:vAlign w:val="center"/>
            <w:hideMark/>
          </w:tcPr>
          <w:p w14:paraId="1113446F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listBox1.DisplayMember = "Name";</w:t>
            </w:r>
          </w:p>
          <w:p w14:paraId="2B351BDC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listBox1.ValueMember = "Id";</w:t>
            </w:r>
          </w:p>
        </w:tc>
      </w:tr>
    </w:tbl>
    <w:p w14:paraId="0BF2477C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5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57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Значение отображаемого свойства мы затем увидим в списке. Оно будет представлять каждый отдельный объект Phone.</w:t>
        </w:r>
      </w:ins>
    </w:p>
    <w:p w14:paraId="68AD1578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5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59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С помощью же свойства значения, которым является свойство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Id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мы можем упростить работу с источником данных. В данном случае оно не играет большой роли. Но если бы мы использовали в качестве источника данных некоторый набор объектов из базы данных, то с помощью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id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нам было проще удалять, обновлять и взаимодействовать с базой данных.</w:t>
        </w:r>
      </w:ins>
    </w:p>
    <w:p w14:paraId="531D89FD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6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61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 теперь если мы выделим какой-то объект, то свойство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SelectedItem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элементы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будет содержать объект Phone, у которого мы можем получить значения свойств: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1F52A7" w:rsidRPr="001F52A7" w14:paraId="71505458" w14:textId="77777777" w:rsidTr="001F52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43903E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E01727D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12600" w:type="dxa"/>
            <w:vAlign w:val="center"/>
            <w:hideMark/>
          </w:tcPr>
          <w:p w14:paraId="289208B1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 xml:space="preserve">Phone 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phone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(Phone)listBox1.SelectedItem;</w:t>
            </w:r>
          </w:p>
          <w:p w14:paraId="05643BA1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string</w:t>
            </w:r>
            <w:proofErr w:type="spellEnd"/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name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= 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phone.Name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</w:tc>
      </w:tr>
    </w:tbl>
    <w:p w14:paraId="31C0B166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6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63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 xml:space="preserve">А выделенное значение, то есть значение свойства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Id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выделенного телефона, будет находиться в свойстве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SelectedValue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48627297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6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65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 если мы запустим приложение, то увидим все отображаемые телефоны:</w:t>
        </w:r>
      </w:ins>
    </w:p>
    <w:p w14:paraId="03D2F136" w14:textId="77777777" w:rsidR="001F52A7" w:rsidRDefault="0006549F" w:rsidP="001F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A0D111" wp14:editId="04812B9B">
            <wp:extent cx="2962275" cy="1819275"/>
            <wp:effectExtent l="19050" t="0" r="9525" b="0"/>
            <wp:docPr id="78" name="Рисунок 77" descr="4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5CBD" w14:textId="77777777" w:rsidR="0006549F" w:rsidRDefault="0006549F" w:rsidP="001F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FE9A60" w14:textId="77777777" w:rsidR="0006549F" w:rsidRPr="001F52A7" w:rsidRDefault="0006549F" w:rsidP="001F52A7">
      <w:pPr>
        <w:spacing w:after="0" w:line="240" w:lineRule="auto"/>
        <w:rPr>
          <w:ins w:id="36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729626" wp14:editId="48F71C87">
            <wp:extent cx="4467225" cy="1819275"/>
            <wp:effectExtent l="19050" t="0" r="9525" b="0"/>
            <wp:docPr id="79" name="Рисунок 78" descr="4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14F1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6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68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Все то же самое характерно и для элемента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ComboBox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Пусть кроме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ListBoxa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на форме есть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ComboBox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tbl>
      <w:tblPr>
        <w:tblW w:w="128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255"/>
      </w:tblGrid>
      <w:tr w:rsidR="001F52A7" w:rsidRPr="001F52A7" w14:paraId="53FA79D2" w14:textId="77777777" w:rsidTr="001F52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B120A5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53E0B2C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83F576C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1109AC2B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3B1EB09C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236A12FC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7671DDF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09F1C311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1AD5087E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79B38EC7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787973A8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6656EE89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3009FD60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0A4A0C2B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55C17B40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7AA237D7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3C451B08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422AD959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18</w:t>
            </w:r>
          </w:p>
          <w:p w14:paraId="00E10433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14:paraId="536ADC56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4593B7D8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14:paraId="4F00AE49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14:paraId="682B1809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14:paraId="5845F23A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14:paraId="0E6A7690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14:paraId="25531D79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14:paraId="009E766A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14:paraId="5A31709C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14:paraId="35BA020A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14:paraId="3BED181E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14:paraId="11C3129D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14:paraId="03ADD11A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14:paraId="3E3B9189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14:paraId="0E4B0C5D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14:paraId="70260C39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14:paraId="7EAFC8A3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14:paraId="38B0FEA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14:paraId="7925A2EE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2255" w:type="dxa"/>
            <w:vAlign w:val="center"/>
            <w:hideMark/>
          </w:tcPr>
          <w:p w14:paraId="33E87DFF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public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79366B16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37B727D3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087F94CF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217C83CC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40D8DE3C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AD27551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List&lt;Phone&gt; phones = new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List&lt;Phone&gt;</w:t>
            </w:r>
          </w:p>
          <w:p w14:paraId="56EB963E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14:paraId="26EF9EFE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new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Phone { Id=11, Name="Samsung Galaxy Ace 2", Year=2012},</w:t>
            </w:r>
          </w:p>
          <w:p w14:paraId="51B34147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new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Phone { Id=12, Name="Samsung Galaxy S4", Year=2013},</w:t>
            </w:r>
          </w:p>
          <w:p w14:paraId="64DC13D0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new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Phone { Id=13, Name="iPhone 6", Year=2014},</w:t>
            </w:r>
          </w:p>
          <w:p w14:paraId="69F0F64A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new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Phone { Id=14, Name="Microsoft Lumia 435", Year=2015},</w:t>
            </w:r>
          </w:p>
          <w:p w14:paraId="5C256C0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new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Phone { Id=15, Name="Xiaomi Mi 5", Year=2015}</w:t>
            </w:r>
          </w:p>
          <w:p w14:paraId="22ADCE51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};</w:t>
            </w:r>
          </w:p>
          <w:p w14:paraId="00D0AC62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071CC7E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comboBox1.DataSource = phones;</w:t>
            </w:r>
          </w:p>
          <w:p w14:paraId="08BEF40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comboBox1.DisplayMember = "Name";</w:t>
            </w:r>
          </w:p>
          <w:p w14:paraId="20A3EE29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    comboBox1.ValueMember = "Id";</w:t>
            </w:r>
          </w:p>
          <w:p w14:paraId="4BF450EB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6D11FC9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comboBox1.SelectedIndexChanged += comboBox1_SelectedIndexChanged;</w:t>
            </w:r>
          </w:p>
          <w:p w14:paraId="4FBD48BF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B9CA26D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listBox1.DisplayMember = "Name";</w:t>
            </w:r>
          </w:p>
          <w:p w14:paraId="330FFDAD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listBox1.ValueMember = "Id";</w:t>
            </w:r>
          </w:p>
          <w:p w14:paraId="078393AB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14:paraId="5DC4B4FA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E5FBAF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void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comboBox1_SelectedIndexChanged(object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1993FE35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5D8BE961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Phone 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phone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(Phone)comboBox1.SelectedItem;</w:t>
            </w:r>
          </w:p>
          <w:p w14:paraId="5B851BEF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listBox1.Items.Add(phone);</w:t>
            </w:r>
          </w:p>
          <w:p w14:paraId="1C8D76AB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14:paraId="7A0E4599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14:paraId="109109BA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72EE3E3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Phone</w:t>
            </w:r>
          </w:p>
          <w:p w14:paraId="4CE94199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2B866506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Id { get; set; }</w:t>
            </w:r>
          </w:p>
          <w:p w14:paraId="5DDE53DF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 { get; set; }</w:t>
            </w:r>
          </w:p>
          <w:p w14:paraId="354470CC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Year { get; set; }</w:t>
            </w:r>
          </w:p>
          <w:p w14:paraId="1DA81356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4B20543D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6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70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 xml:space="preserve">Здесь также для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комбобокса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устанавливается привязка, а также отображаемое свойство и свойство значения. Кроме того, здесь обрабатывается событие выбора элемента в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комбобоксе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так, чтобы выбранный элемент попадал в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324C9807" w14:textId="77777777" w:rsidR="001F52A7" w:rsidRPr="001F52A7" w:rsidRDefault="00DB71A2" w:rsidP="001F52A7">
      <w:pPr>
        <w:spacing w:after="0" w:line="240" w:lineRule="auto"/>
        <w:rPr>
          <w:ins w:id="37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0E3006" wp14:editId="7A552CDE">
            <wp:extent cx="2952750" cy="1819275"/>
            <wp:effectExtent l="19050" t="0" r="0" b="0"/>
            <wp:docPr id="80" name="Рисунок 79" descr="4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25A7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7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73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В отличие от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ListBoxa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ComboBox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имеет три свойства для обработки выделенного объекта:</w:t>
        </w:r>
      </w:ins>
    </w:p>
    <w:p w14:paraId="72BE3ABA" w14:textId="77777777" w:rsidR="001F52A7" w:rsidRPr="001F52A7" w:rsidRDefault="001F52A7" w:rsidP="001F52A7">
      <w:pPr>
        <w:numPr>
          <w:ilvl w:val="0"/>
          <w:numId w:val="20"/>
        </w:numPr>
        <w:shd w:val="clear" w:color="auto" w:fill="F7F7FA"/>
        <w:spacing w:before="100" w:beforeAutospacing="1" w:after="100" w:afterAutospacing="1" w:line="312" w:lineRule="atLeast"/>
        <w:rPr>
          <w:ins w:id="37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375" w:author="Unknown"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SelectedItem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выбранный элемент</w:t>
        </w:r>
      </w:ins>
    </w:p>
    <w:p w14:paraId="06DFE138" w14:textId="77777777" w:rsidR="001F52A7" w:rsidRPr="001F52A7" w:rsidRDefault="001F52A7" w:rsidP="001F52A7">
      <w:pPr>
        <w:numPr>
          <w:ilvl w:val="0"/>
          <w:numId w:val="20"/>
        </w:numPr>
        <w:shd w:val="clear" w:color="auto" w:fill="F7F7FA"/>
        <w:spacing w:before="100" w:beforeAutospacing="1" w:after="100" w:afterAutospacing="1" w:line="312" w:lineRule="atLeast"/>
        <w:rPr>
          <w:ins w:id="37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377" w:author="Unknown"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SelectedValue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значение свойства значения, в данном случае свойство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Id</w:t>
        </w:r>
        <w:proofErr w:type="spellEnd"/>
      </w:ins>
    </w:p>
    <w:p w14:paraId="55CFC755" w14:textId="77777777" w:rsidR="001F52A7" w:rsidRPr="001F52A7" w:rsidRDefault="001F52A7" w:rsidP="001F52A7">
      <w:pPr>
        <w:numPr>
          <w:ilvl w:val="0"/>
          <w:numId w:val="20"/>
        </w:numPr>
        <w:shd w:val="clear" w:color="auto" w:fill="F7F7FA"/>
        <w:spacing w:before="100" w:beforeAutospacing="1" w:after="100" w:afterAutospacing="1" w:line="312" w:lineRule="atLeast"/>
        <w:rPr>
          <w:ins w:id="37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379" w:author="Unknown"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SelectedText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значение свойства отображение, в данном случае свойство Name класса Phone</w:t>
        </w:r>
      </w:ins>
    </w:p>
    <w:p w14:paraId="1F1EE53E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1F52A7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Элемент </w:t>
      </w:r>
      <w:proofErr w:type="spellStart"/>
      <w:r w:rsidRPr="001F52A7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CheckedListBox</w:t>
      </w:r>
      <w:proofErr w:type="spellEnd"/>
    </w:p>
    <w:p w14:paraId="7F4D3B6F" w14:textId="77777777" w:rsidR="001F52A7" w:rsidRPr="001F52A7" w:rsidRDefault="001F52A7" w:rsidP="001F52A7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1F52A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31.10.2015</w:t>
      </w:r>
    </w:p>
    <w:p w14:paraId="50EE0F34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8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81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 xml:space="preserve">Элемент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CheckedListBox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представляет симбиоз компонентов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CheckBox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Для каждого элемента такого списка определено специальное поле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CheckBox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которое можно отметить.</w:t>
        </w:r>
      </w:ins>
    </w:p>
    <w:p w14:paraId="57CA1DB9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8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83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Все элементы задаются в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CheckedListBox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задаются в свойстве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Items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Также, как и для элементов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ComboBox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мы можем задать набор элементов. По умолчанию для каждого добавляемого нового элемента флажок не отмечен:</w:t>
        </w:r>
      </w:ins>
    </w:p>
    <w:p w14:paraId="7FE32841" w14:textId="77777777" w:rsidR="001F52A7" w:rsidRPr="001F52A7" w:rsidRDefault="00E022EB" w:rsidP="001F52A7">
      <w:pPr>
        <w:spacing w:after="0" w:line="240" w:lineRule="auto"/>
        <w:rPr>
          <w:ins w:id="38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pict w14:anchorId="30A746EC">
          <v:shape id="_x0000_i1026" type="#_x0000_t75" alt="Программный выбор элемента в CheckedListBox" style="width:23.85pt;height:23.85pt"/>
        </w:pict>
      </w:r>
      <w:r w:rsidR="001F52A7" w:rsidRPr="001F52A7">
        <w:t xml:space="preserve"> </w:t>
      </w:r>
      <w:r w:rsidR="001F52A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589265" wp14:editId="0CF4EB2F">
            <wp:extent cx="2962275" cy="1819275"/>
            <wp:effectExtent l="19050" t="0" r="9525" b="0"/>
            <wp:docPr id="1" name="Рисунок 0" descr="4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54F3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8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86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Чтобы поставить отметку в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checkBox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рядом с элементом в списке, нам надо сначала выделить элемент и дополнительным щелчком уже установить флажок. Однако это не всегда удобно, и с помощью свойства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CheckOnClick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 установке для него значения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мы можем определить сразу выбор элемента и установку для него флажка в один клик.</w:t>
        </w:r>
      </w:ins>
    </w:p>
    <w:p w14:paraId="4AA3DA8C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8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88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Другое свойство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MultiColumn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при значении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позволяет сделать многоколоночный список, если элементы не помещаются по длине:</w:t>
        </w:r>
      </w:ins>
    </w:p>
    <w:p w14:paraId="0B0418C2" w14:textId="77777777" w:rsidR="001F52A7" w:rsidRPr="001F52A7" w:rsidRDefault="00113755" w:rsidP="001F52A7">
      <w:pPr>
        <w:spacing w:after="0" w:line="240" w:lineRule="auto"/>
        <w:rPr>
          <w:ins w:id="38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90" w:author="Unknown">
        <w:r w:rsidRPr="001F52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="001F52A7" w:rsidRPr="001F52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INCLUDEPICTURE "https://metanit.com/sharp/windowsforms/pics/4.18.png" \* MERGEFORMATINET </w:instrText>
        </w:r>
      </w:ins>
      <w:r w:rsidRPr="001F52A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E022E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EF3049">
          <v:shape id="_x0000_i1027" type="#_x0000_t75" alt="Свойство MultiColumn в CheckedListBox" style="width:23.85pt;height:23.85pt"/>
        </w:pict>
      </w:r>
      <w:ins w:id="391" w:author="Unknown">
        <w:r w:rsidRPr="001F52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</w:ins>
      <w:r w:rsidR="001F52A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1C1B90" wp14:editId="125A4240">
            <wp:extent cx="4467225" cy="1819275"/>
            <wp:effectExtent l="19050" t="0" r="9525" b="0"/>
            <wp:docPr id="2" name="Рисунок 1" descr="4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9388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9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93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Выделенный элемент мы также можем получить с помощью свойства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SelectedItem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а его индекс - с помощью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свойства</w:t>
        </w:r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SelectedIndex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Но это верно только, если для свойства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SelectionMode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установлено значение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One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что подразумевает выделение только одного элемента.</w:t>
        </w:r>
      </w:ins>
    </w:p>
    <w:p w14:paraId="43C6A611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9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95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При установке для свойства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SelectionMode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значений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MultiSmple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MultiExtended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можно выбрать сразу несколько элементов, и тогда все выбранные элементы будут доступны в свойстве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SelectedItems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а их индексы - в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свойстве</w:t>
        </w:r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SelectedIndeces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36DDB5F7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9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97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 xml:space="preserve">И поскольку мы можем поставить отметку не для всех выбранных элементов, то чтобы отдельно получить отмеченные элементы, у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CheckedListBox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имеются свойства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CheckedItems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CheckedIndices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729A8BC2" w14:textId="77777777" w:rsid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398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Для добавления и удаления элементов в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CheckedListBox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определены все те же методы, что и в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LstBox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p w14:paraId="2DF0992C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39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2BAC4A0C" wp14:editId="0BA17C10">
            <wp:extent cx="2952750" cy="1819275"/>
            <wp:effectExtent l="19050" t="0" r="0" b="0"/>
            <wp:docPr id="3" name="Рисунок 2" descr="4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0507" w14:textId="77777777" w:rsidR="001F52A7" w:rsidRPr="001F52A7" w:rsidRDefault="001F52A7" w:rsidP="001F52A7">
      <w:pPr>
        <w:numPr>
          <w:ilvl w:val="0"/>
          <w:numId w:val="22"/>
        </w:numPr>
        <w:shd w:val="clear" w:color="auto" w:fill="F7F7FA"/>
        <w:spacing w:before="100" w:beforeAutospacing="1" w:after="100" w:afterAutospacing="1" w:line="312" w:lineRule="atLeast"/>
        <w:rPr>
          <w:ins w:id="40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401" w:author="Unknown"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Add</w:t>
        </w:r>
        <w:proofErr w:type="spellEnd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(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item</w:t>
        </w:r>
        <w:proofErr w:type="spellEnd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)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добавляет один элемент</w:t>
        </w:r>
      </w:ins>
    </w:p>
    <w:p w14:paraId="2D9AA16E" w14:textId="77777777" w:rsidR="001F52A7" w:rsidRPr="001F52A7" w:rsidRDefault="001F52A7" w:rsidP="001F52A7">
      <w:pPr>
        <w:numPr>
          <w:ilvl w:val="0"/>
          <w:numId w:val="22"/>
        </w:numPr>
        <w:shd w:val="clear" w:color="auto" w:fill="F7F7FA"/>
        <w:spacing w:before="100" w:beforeAutospacing="1" w:after="100" w:afterAutospacing="1" w:line="312" w:lineRule="atLeast"/>
        <w:rPr>
          <w:ins w:id="40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403" w:author="Unknown"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AddRange</w:t>
        </w:r>
        <w:proofErr w:type="spellEnd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(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array</w:t>
        </w:r>
        <w:proofErr w:type="spellEnd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)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добавляет в список массив элементов</w:t>
        </w:r>
      </w:ins>
    </w:p>
    <w:p w14:paraId="202FC22C" w14:textId="77777777" w:rsidR="001F52A7" w:rsidRPr="001F52A7" w:rsidRDefault="001F52A7" w:rsidP="001F52A7">
      <w:pPr>
        <w:numPr>
          <w:ilvl w:val="0"/>
          <w:numId w:val="22"/>
        </w:numPr>
        <w:shd w:val="clear" w:color="auto" w:fill="F7F7FA"/>
        <w:spacing w:before="100" w:beforeAutospacing="1" w:after="100" w:afterAutospacing="1" w:line="312" w:lineRule="atLeast"/>
        <w:rPr>
          <w:ins w:id="40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405" w:author="Unknown"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Insert</w:t>
        </w:r>
        <w:proofErr w:type="spellEnd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(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index</w:t>
        </w:r>
        <w:proofErr w:type="spellEnd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 xml:space="preserve">, 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item</w:t>
        </w:r>
        <w:proofErr w:type="spellEnd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)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добавляет элемент по определенному индексу</w:t>
        </w:r>
      </w:ins>
    </w:p>
    <w:p w14:paraId="6338C7DB" w14:textId="77777777" w:rsidR="001F52A7" w:rsidRPr="001F52A7" w:rsidRDefault="001F52A7" w:rsidP="001F52A7">
      <w:pPr>
        <w:numPr>
          <w:ilvl w:val="0"/>
          <w:numId w:val="22"/>
        </w:numPr>
        <w:shd w:val="clear" w:color="auto" w:fill="F7F7FA"/>
        <w:spacing w:before="100" w:beforeAutospacing="1" w:after="100" w:afterAutospacing="1" w:line="312" w:lineRule="atLeast"/>
        <w:rPr>
          <w:ins w:id="40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407" w:author="Unknown"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Remove</w:t>
        </w:r>
        <w:proofErr w:type="spellEnd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(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item</w:t>
        </w:r>
        <w:proofErr w:type="spellEnd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)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удаляет элемент</w:t>
        </w:r>
      </w:ins>
    </w:p>
    <w:p w14:paraId="14580D67" w14:textId="77777777" w:rsidR="001F52A7" w:rsidRPr="001F52A7" w:rsidRDefault="001F52A7" w:rsidP="001F52A7">
      <w:pPr>
        <w:numPr>
          <w:ilvl w:val="0"/>
          <w:numId w:val="22"/>
        </w:numPr>
        <w:shd w:val="clear" w:color="auto" w:fill="F7F7FA"/>
        <w:spacing w:before="100" w:beforeAutospacing="1" w:after="100" w:afterAutospacing="1" w:line="312" w:lineRule="atLeast"/>
        <w:rPr>
          <w:ins w:id="40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409" w:author="Unknown"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RemoveAt</w:t>
        </w:r>
        <w:proofErr w:type="spellEnd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(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index</w:t>
        </w:r>
        <w:proofErr w:type="spellEnd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)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удаляет элемент по определенному индексу</w:t>
        </w:r>
      </w:ins>
    </w:p>
    <w:p w14:paraId="1106F107" w14:textId="77777777" w:rsidR="001F52A7" w:rsidRPr="001F52A7" w:rsidRDefault="001F52A7" w:rsidP="001F52A7">
      <w:pPr>
        <w:numPr>
          <w:ilvl w:val="0"/>
          <w:numId w:val="22"/>
        </w:numPr>
        <w:shd w:val="clear" w:color="auto" w:fill="F7F7FA"/>
        <w:spacing w:before="100" w:beforeAutospacing="1" w:after="100" w:afterAutospacing="1" w:line="312" w:lineRule="atLeast"/>
        <w:rPr>
          <w:ins w:id="41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11" w:author="Unknown"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Clear()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полностью очищает список</w:t>
        </w:r>
      </w:ins>
    </w:p>
    <w:p w14:paraId="52594D64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412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ins w:id="413" w:author="Unknown">
        <w:r w:rsidRPr="001F52A7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SetItemChecked</w:t>
        </w:r>
        <w:proofErr w:type="spellEnd"/>
        <w:r w:rsidRPr="001F52A7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 xml:space="preserve"> и 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SetItemCheckState</w:t>
        </w:r>
        <w:proofErr w:type="spellEnd"/>
      </w:ins>
    </w:p>
    <w:p w14:paraId="46FAE9D7" w14:textId="77777777" w:rsid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14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К особенностям элемента можно отнести методы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SetItemChecked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SetItemCheckState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Метод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SetItemChecked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позволяет установить или сбросить отметку на одном из элементов. А метод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SetItemCheckState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позволяет установить флажок в одно из трех состояний: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Checked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(отмечено),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Unchecked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(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неотмечено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) и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Indeterminate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(промежуточное состояние):</w:t>
        </w:r>
      </w:ins>
    </w:p>
    <w:p w14:paraId="22E9C841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41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1F52A7" w:rsidRPr="00E022EB" w14:paraId="70D66A6E" w14:textId="77777777" w:rsidTr="001F52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B435B5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57D67A1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00" w:type="dxa"/>
            <w:vAlign w:val="center"/>
            <w:hideMark/>
          </w:tcPr>
          <w:p w14:paraId="36FD3D2B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checkedListBox1.SetItemChecked(0, true);</w:t>
            </w:r>
          </w:p>
          <w:p w14:paraId="2C205E82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checkedListBox1.SetItemCheckState(1, 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CheckState.Indeterminate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</w:tc>
      </w:tr>
    </w:tbl>
    <w:p w14:paraId="6CBDE98E" w14:textId="77777777" w:rsidR="001F52A7" w:rsidRDefault="00113755">
      <w:ins w:id="416" w:author="Unknown">
        <w:r w:rsidRPr="001F52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="001F52A7" w:rsidRPr="001F52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INCLUDEPICTURE "https://metanit.com/sharp/windowsforms/pics/4.19.png" \* MERGEFORMATINET </w:instrText>
        </w:r>
      </w:ins>
      <w:r w:rsidRPr="001F52A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E022E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D213326">
          <v:shape id="_x0000_i1028" type="#_x0000_t75" alt="Программный выбор элемента в CheckedListBox" style="width:23.85pt;height:23.85pt"/>
        </w:pict>
      </w:r>
      <w:ins w:id="417" w:author="Unknown">
        <w:r w:rsidRPr="001F52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</w:ins>
      <w:r w:rsidR="001F52A7" w:rsidRPr="001F52A7">
        <w:t xml:space="preserve"> </w:t>
      </w:r>
      <w:r w:rsidR="00E022EB">
        <w:pict w14:anchorId="0DB421A2">
          <v:shape id="_x0000_i1029" type="#_x0000_t75" alt="Программный выбор элемента в CheckedListBox" style="width:23.85pt;height:23.85pt"/>
        </w:pict>
      </w:r>
      <w:r w:rsidR="001F52A7" w:rsidRPr="001F52A7">
        <w:t xml:space="preserve"> </w:t>
      </w:r>
      <w:r w:rsidR="00E022EB">
        <w:pict w14:anchorId="527AFBBF">
          <v:shape id="_x0000_i1030" type="#_x0000_t75" alt="Программный выбор элемента в CheckedListBox" style="width:23.85pt;height:23.85pt"/>
        </w:pict>
      </w:r>
    </w:p>
    <w:p w14:paraId="4CB5E67E" w14:textId="77777777" w:rsidR="001F52A7" w:rsidRDefault="001F52A7" w:rsidP="001F52A7"/>
    <w:p w14:paraId="79585DFD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1F52A7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Элементы </w:t>
      </w:r>
      <w:proofErr w:type="spellStart"/>
      <w:r w:rsidRPr="001F52A7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NumericUpDown</w:t>
      </w:r>
      <w:proofErr w:type="spellEnd"/>
      <w:r w:rsidRPr="001F52A7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 и </w:t>
      </w:r>
      <w:proofErr w:type="spellStart"/>
      <w:r w:rsidRPr="001F52A7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DomainUpDown</w:t>
      </w:r>
      <w:proofErr w:type="spellEnd"/>
    </w:p>
    <w:p w14:paraId="4E1ABA88" w14:textId="77777777" w:rsidR="001F52A7" w:rsidRPr="001F52A7" w:rsidRDefault="001F52A7" w:rsidP="001F52A7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1F52A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31.10.2015</w:t>
      </w:r>
    </w:p>
    <w:p w14:paraId="7272C48D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418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ins w:id="419" w:author="Unknown">
        <w:r w:rsidRPr="001F52A7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NumericUpDown</w:t>
        </w:r>
        <w:proofErr w:type="spellEnd"/>
      </w:ins>
    </w:p>
    <w:p w14:paraId="37EB4A90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42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21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 xml:space="preserve">Элемент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NumericUpDown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представляет пользователю выбор числа из определенного диапазона. Для определения диапазона чисел для выбора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NumericUpDown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имеет два свойства: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Minimum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(задает минимальное число) и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Maximum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(задает максимальное число).</w:t>
        </w:r>
      </w:ins>
    </w:p>
    <w:p w14:paraId="58983B2C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42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23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Само значение элемента хранится в свойстве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Value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p w14:paraId="6322DE0D" w14:textId="77777777" w:rsidR="001F52A7" w:rsidRPr="001F52A7" w:rsidRDefault="00113755" w:rsidP="001F52A7">
      <w:pPr>
        <w:spacing w:after="0" w:line="240" w:lineRule="auto"/>
        <w:rPr>
          <w:ins w:id="42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25" w:author="Unknown">
        <w:r w:rsidRPr="001F52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="001F52A7" w:rsidRPr="001F52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INCLUDEPICTURE "https://metanit.com/sharp/windowsforms/pics/4.22.png" \* MERGEFORMATINET </w:instrText>
        </w:r>
      </w:ins>
      <w:r w:rsidRPr="001F52A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E022E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318BB8E">
          <v:shape id="_x0000_i1031" type="#_x0000_t75" alt="NumericUpDown в Windows Forms" style="width:23.85pt;height:23.85pt"/>
        </w:pict>
      </w:r>
      <w:ins w:id="426" w:author="Unknown">
        <w:r w:rsidRPr="001F52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</w:ins>
      <w:r w:rsidR="001F52A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E02960" wp14:editId="10A02C35">
            <wp:extent cx="2466975" cy="1371600"/>
            <wp:effectExtent l="19050" t="0" r="9525" b="0"/>
            <wp:docPr id="4" name="Рисунок 3" descr="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751C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42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28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По умолчанию элемент отображает десятичные числа. Однако если мы установим его свойство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Hexadecimal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равным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то элемент будет отображать все числа в шестнадцатеричной системе.</w:t>
        </w:r>
      </w:ins>
    </w:p>
    <w:p w14:paraId="58728B96" w14:textId="77777777" w:rsidR="001F52A7" w:rsidRPr="001F52A7" w:rsidRDefault="00113755" w:rsidP="001F52A7">
      <w:pPr>
        <w:spacing w:after="0" w:line="240" w:lineRule="auto"/>
        <w:rPr>
          <w:ins w:id="42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30" w:author="Unknown">
        <w:r w:rsidRPr="001F52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="001F52A7" w:rsidRPr="001F52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INCLUDEPICTURE "https://metanit.com/sharp/windowsforms/pics/4.23.png" \* MERGEFORMATINET </w:instrText>
        </w:r>
      </w:ins>
      <w:r w:rsidRPr="001F52A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E022E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CCA91F">
          <v:shape id="_x0000_i1032" type="#_x0000_t75" alt="Шестнадцатиричные числа в NumericUpDown" style="width:23.85pt;height:23.85pt"/>
        </w:pict>
      </w:r>
      <w:ins w:id="431" w:author="Unknown">
        <w:r w:rsidRPr="001F52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</w:ins>
      <w:r w:rsidR="001F52A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80E91F" wp14:editId="5D7C229A">
            <wp:extent cx="2466975" cy="1371600"/>
            <wp:effectExtent l="19050" t="0" r="9525" b="0"/>
            <wp:docPr id="5" name="Рисунок 4" descr="4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E038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43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33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Даже если мы в коде установим обычное десятичное значение: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1F52A7" w:rsidRPr="001F52A7" w14:paraId="5885A736" w14:textId="77777777" w:rsidTr="001F52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E39F4E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0" w:type="dxa"/>
            <w:vAlign w:val="center"/>
            <w:hideMark/>
          </w:tcPr>
          <w:p w14:paraId="2D6360CF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numericUpDown1.Value = 66;</w:t>
            </w:r>
          </w:p>
        </w:tc>
      </w:tr>
    </w:tbl>
    <w:p w14:paraId="1A6C9D6F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43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35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то элемент все равно отобразит его в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шестнадцатиричной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системе.</w:t>
        </w:r>
      </w:ins>
    </w:p>
    <w:p w14:paraId="53E0647E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43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37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Если мы хотим отображать в поле дробные числа, то можно использовать свойство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DecimalPlaces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которое указывает, сколько знаков после запятой должно отображаться. По умолчанию это свойство равно нулю.</w:t>
        </w:r>
      </w:ins>
    </w:p>
    <w:p w14:paraId="627C2650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43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39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Также можно задать отображение тысячного разделителя. Для этого для свойства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ThousandsSeparator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надо установить значение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Например,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numericUpDown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при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Value=1000,03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DecimalPlaces</w:t>
        </w:r>
        <w:proofErr w:type="spellEnd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=2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ThousandsSeparator</w:t>
        </w:r>
        <w:proofErr w:type="spellEnd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=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p w14:paraId="4FD6C485" w14:textId="77777777" w:rsidR="001F52A7" w:rsidRPr="001F52A7" w:rsidRDefault="00113755" w:rsidP="001F52A7">
      <w:pPr>
        <w:spacing w:after="0" w:line="240" w:lineRule="auto"/>
        <w:rPr>
          <w:ins w:id="44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41" w:author="Unknown">
        <w:r w:rsidRPr="001F52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lastRenderedPageBreak/>
          <w:fldChar w:fldCharType="begin"/>
        </w:r>
        <w:r w:rsidR="001F52A7" w:rsidRPr="001F52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INCLUDEPICTURE "https://metanit.com/sharp/windowsforms/pics/4.24.png" \* MERGEFORMATINET </w:instrText>
        </w:r>
      </w:ins>
      <w:r w:rsidRPr="001F52A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E022E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484DB3">
          <v:shape id="_x0000_i1033" type="#_x0000_t75" alt="" style="width:23.85pt;height:23.85pt"/>
        </w:pict>
      </w:r>
      <w:ins w:id="442" w:author="Unknown">
        <w:r w:rsidRPr="001F52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</w:ins>
      <w:r w:rsidR="001F52A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D9D17A" wp14:editId="5D45FC20">
            <wp:extent cx="2466975" cy="1371600"/>
            <wp:effectExtent l="19050" t="0" r="9525" b="0"/>
            <wp:docPr id="6" name="Рисунок 5" descr="4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0D03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44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44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При этом надо учитывать, что если мы устанавливаем значение для свойства Value в окне свойств, то там в качестве разделителя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цеой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дробной части используется запятая. Если же мы устанавливаем данное свойство в коде, тогда в качестве разделителя используется точка.</w:t>
        </w:r>
      </w:ins>
    </w:p>
    <w:p w14:paraId="50861F1B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44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46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По умолчанию при нажатии на стрелочки вверх-вниз на элементе значение будет увеличиваться, либо уменьшаться на единицу. Но с помощью свойства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Increment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можно задать другой шаг приращения, в том числе и дробный.</w:t>
        </w:r>
      </w:ins>
    </w:p>
    <w:p w14:paraId="446421C1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44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48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При работе с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NumericUpDown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следует учитывать, что его свойство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Value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(как и свойства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Minimum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Maximum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) хранит значение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decimal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Поэтому в коде мы также должны с ним работать как с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decimal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а не как с типом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int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или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double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506FC5E0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449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ins w:id="450" w:author="Unknown">
        <w:r w:rsidRPr="001F52A7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DomainUpDown</w:t>
        </w:r>
        <w:proofErr w:type="spellEnd"/>
      </w:ins>
    </w:p>
    <w:p w14:paraId="6B06F744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45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52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Элемент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DomainUpDown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предназначен для ввода текстовой информации. Он имеет текстовое поле для ввода строки и две стрелки для перемещения по списку строк:</w:t>
        </w:r>
      </w:ins>
    </w:p>
    <w:p w14:paraId="0548E431" w14:textId="77777777" w:rsidR="001F52A7" w:rsidRPr="001F52A7" w:rsidRDefault="00113755" w:rsidP="001F52A7">
      <w:pPr>
        <w:spacing w:after="0" w:line="240" w:lineRule="auto"/>
        <w:rPr>
          <w:ins w:id="45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54" w:author="Unknown">
        <w:r w:rsidRPr="001F52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="001F52A7" w:rsidRPr="001F52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INCLUDEPICTURE "https://metanit.com/sharp/windowsforms/pics/4.25.png" \* MERGEFORMATINET </w:instrText>
        </w:r>
      </w:ins>
      <w:r w:rsidRPr="001F52A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E022E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E64A6A">
          <v:shape id="_x0000_i1034" type="#_x0000_t75" alt="Элемент DomainUpDown в Windows Forms" style="width:23.85pt;height:23.85pt"/>
        </w:pict>
      </w:r>
      <w:ins w:id="455" w:author="Unknown">
        <w:r w:rsidRPr="001F52A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</w:ins>
      <w:r w:rsidR="001F52A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C1A8D5" wp14:editId="0976FBE7">
            <wp:extent cx="2466975" cy="1371600"/>
            <wp:effectExtent l="19050" t="0" r="9525" b="0"/>
            <wp:docPr id="7" name="Рисунок 6" descr="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E246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45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57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Список для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DomainUpDown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задается с помощью свойства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Items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Список можно сразу упорядочить по алфавиту. Для этого надо свойству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Sorted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присвоить значение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7E03734A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45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59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Чтобы можно было циклично перемещаться по списку, то есть при достижении конца или начала списка его просмотр начинался с первого или последнего элемента, надо установить для свойства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Wrap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значение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656AD23F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46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61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В коде выбранное значение в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DomainUpDown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доступно через свойство Text. Например, добавим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программно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список строк в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DomainUpDown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обработаем изменение выбора в списке: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495"/>
      </w:tblGrid>
      <w:tr w:rsidR="001F52A7" w:rsidRPr="001F52A7" w14:paraId="5BDA5B0C" w14:textId="77777777" w:rsidTr="001F52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10982C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DAAAF4A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813ABE2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14:paraId="35B5DCA3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CDE2365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100ACCA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61F185B7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09A3B080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67B6CB01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6A96E18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39568455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471F82A0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1EE3147C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0895A328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6FA0DB4B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0909BB12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555A4787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0376E368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02FECCB3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14:paraId="03FFA02F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00B0E48D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2495" w:type="dxa"/>
            <w:vAlign w:val="center"/>
            <w:hideMark/>
          </w:tcPr>
          <w:p w14:paraId="1D3CA58B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public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3AA79626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4A380748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public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627C44A6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546278EF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60C6407D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0A4E92E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List&lt;string&gt; states = new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List&lt;string&gt;</w:t>
            </w:r>
          </w:p>
          <w:p w14:paraId="41926785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14:paraId="289A430B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"Аргентина", "Бразилия", "Венесуэла", "Колумбия", "Чили"</w:t>
            </w:r>
          </w:p>
          <w:p w14:paraId="410ABBC9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};</w:t>
            </w:r>
          </w:p>
          <w:p w14:paraId="53D2F01A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E51E65E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// добавляем список элементов</w:t>
            </w:r>
          </w:p>
          <w:p w14:paraId="06FF8496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domainUpDown1.Items.AddRange(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states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  <w:p w14:paraId="138E1934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        domainUpDown1.TextChanged += domainUpDown1_TextChanged;   </w:t>
            </w:r>
          </w:p>
          <w:p w14:paraId="4D69A7E5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14:paraId="695AEB62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    // обработка изменения текста в элементе</w:t>
            </w:r>
          </w:p>
          <w:p w14:paraId="6004FDB8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domainUpDown1_TextChanged(object</w:t>
            </w:r>
            <w:r w:rsidRPr="001F52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3A8663FF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14:paraId="50B6F38B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MessageBox.Show</w:t>
            </w:r>
            <w:proofErr w:type="spellEnd"/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(domainUpDown1.Text);</w:t>
            </w:r>
          </w:p>
          <w:p w14:paraId="15AA0765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    } </w:t>
            </w:r>
          </w:p>
          <w:p w14:paraId="36EA76BF" w14:textId="77777777" w:rsidR="001F52A7" w:rsidRPr="001F52A7" w:rsidRDefault="001F52A7" w:rsidP="001F52A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2A7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62E3B725" w14:textId="77777777" w:rsidR="001F52A7" w:rsidRPr="001F52A7" w:rsidRDefault="001F52A7" w:rsidP="001F52A7">
      <w:pPr>
        <w:shd w:val="clear" w:color="auto" w:fill="F7F7FA"/>
        <w:spacing w:before="100" w:beforeAutospacing="1" w:after="100" w:afterAutospacing="1" w:line="312" w:lineRule="atLeast"/>
        <w:rPr>
          <w:ins w:id="46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63" w:author="Unknown"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 xml:space="preserve">Для обработки изменения текста здесь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таке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как и для элемента </w:t>
        </w:r>
        <w:proofErr w:type="spellStart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TextBox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можно использовать событие</w:t>
        </w:r>
        <w:r w:rsidRPr="001F52A7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1F52A7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TextChanged</w:t>
        </w:r>
        <w:proofErr w:type="spellEnd"/>
        <w:r w:rsidRPr="001F52A7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в обработчике которого мы выводим выбранный текст в сообщение.</w:t>
        </w:r>
      </w:ins>
    </w:p>
    <w:p w14:paraId="54F5F3D6" w14:textId="77777777" w:rsidR="006C132B" w:rsidRPr="006C132B" w:rsidRDefault="006C132B" w:rsidP="006C132B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proofErr w:type="spellStart"/>
      <w:r w:rsidRPr="006C132B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ImageList</w:t>
      </w:r>
      <w:proofErr w:type="spellEnd"/>
    </w:p>
    <w:p w14:paraId="7A983A12" w14:textId="77777777" w:rsidR="006C132B" w:rsidRPr="006C132B" w:rsidRDefault="006C132B" w:rsidP="006C132B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6C132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31.10.2015</w:t>
      </w:r>
    </w:p>
    <w:p w14:paraId="3CF8C2DE" w14:textId="77777777" w:rsidR="006C132B" w:rsidRPr="006C132B" w:rsidRDefault="006C132B" w:rsidP="006C132B">
      <w:pPr>
        <w:shd w:val="clear" w:color="auto" w:fill="F7F7FA"/>
        <w:spacing w:before="100" w:beforeAutospacing="1" w:after="100" w:afterAutospacing="1" w:line="312" w:lineRule="atLeast"/>
        <w:rPr>
          <w:ins w:id="46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465" w:author="Unknown"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ImageList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не является визуальным элементом управления, однако он представляет компонент, который используется элементами управления. Он определяет набор изображений, который могут использовать такие элементы, как </w:t>
        </w:r>
        <w:proofErr w:type="spellStart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ListView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или </w:t>
        </w:r>
        <w:proofErr w:type="spellStart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TreeView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2E58A214" w14:textId="77777777" w:rsidR="006C132B" w:rsidRPr="006C132B" w:rsidRDefault="006C132B" w:rsidP="006C132B">
      <w:pPr>
        <w:shd w:val="clear" w:color="auto" w:fill="F7F7FA"/>
        <w:spacing w:before="100" w:beforeAutospacing="1" w:after="100" w:afterAutospacing="1" w:line="312" w:lineRule="atLeast"/>
        <w:rPr>
          <w:ins w:id="46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67" w:author="Unknown"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Чтобы его добавить в проект, его также можно перенести на форму с Панели Инструментов:</w:t>
        </w:r>
      </w:ins>
    </w:p>
    <w:p w14:paraId="194EB488" w14:textId="77777777" w:rsidR="006C132B" w:rsidRPr="006C132B" w:rsidRDefault="006C132B" w:rsidP="006C132B">
      <w:pPr>
        <w:spacing w:after="0" w:line="240" w:lineRule="auto"/>
        <w:rPr>
          <w:ins w:id="46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AA7E99" wp14:editId="0BC77778">
            <wp:extent cx="2066925" cy="2133600"/>
            <wp:effectExtent l="19050" t="0" r="9525" b="0"/>
            <wp:docPr id="8" name="Рисунок 7" descr="4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8205" w14:textId="77777777" w:rsidR="006C132B" w:rsidRPr="006C132B" w:rsidRDefault="006C132B" w:rsidP="006C132B">
      <w:pPr>
        <w:shd w:val="clear" w:color="auto" w:fill="F7F7FA"/>
        <w:spacing w:before="100" w:beforeAutospacing="1" w:after="100" w:afterAutospacing="1" w:line="312" w:lineRule="atLeast"/>
        <w:rPr>
          <w:ins w:id="46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70" w:author="Unknown"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Так как компонент не является визуальным элементом, то мы увидим его под формой.</w:t>
        </w:r>
      </w:ins>
    </w:p>
    <w:p w14:paraId="2638F7FF" w14:textId="77777777" w:rsidR="006C132B" w:rsidRPr="006C132B" w:rsidRDefault="006C132B" w:rsidP="006C132B">
      <w:pPr>
        <w:shd w:val="clear" w:color="auto" w:fill="F7F7FA"/>
        <w:spacing w:before="100" w:beforeAutospacing="1" w:after="100" w:afterAutospacing="1" w:line="312" w:lineRule="atLeast"/>
        <w:rPr>
          <w:ins w:id="47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72" w:author="Unknown"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 xml:space="preserve">Ключевым свойством </w:t>
        </w:r>
        <w:proofErr w:type="spellStart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ImageList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является свойство</w:t>
        </w:r>
        <w:r w:rsidRPr="006C132B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6C132B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Images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которое задает коллекцию изображений.</w:t>
        </w:r>
      </w:ins>
    </w:p>
    <w:p w14:paraId="728EC6FA" w14:textId="77777777" w:rsidR="006C132B" w:rsidRPr="006C132B" w:rsidRDefault="006C132B" w:rsidP="006C132B">
      <w:pPr>
        <w:spacing w:after="0" w:line="240" w:lineRule="auto"/>
        <w:rPr>
          <w:ins w:id="47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3EFFCC" wp14:editId="51E820B5">
            <wp:extent cx="2524125" cy="2524125"/>
            <wp:effectExtent l="19050" t="0" r="9525" b="0"/>
            <wp:docPr id="9" name="Рисунок 8" descr="4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60C0" w14:textId="77777777" w:rsidR="006C132B" w:rsidRPr="006C132B" w:rsidRDefault="006C132B" w:rsidP="006C132B">
      <w:pPr>
        <w:shd w:val="clear" w:color="auto" w:fill="F7F7FA"/>
        <w:spacing w:before="100" w:beforeAutospacing="1" w:after="100" w:afterAutospacing="1" w:line="312" w:lineRule="atLeast"/>
        <w:rPr>
          <w:ins w:id="47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75" w:author="Unknown"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При выборе данного свойства нам о</w:t>
        </w:r>
      </w:ins>
      <w:r w:rsidR="001B4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</w:t>
      </w:r>
      <w:ins w:id="476" w:author="Unknown"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кроется окно редактора изображений, в котором мы можем добавить новое изображение или удалить имеющееся.</w:t>
        </w:r>
      </w:ins>
    </w:p>
    <w:p w14:paraId="0DB09060" w14:textId="77777777" w:rsidR="006C132B" w:rsidRPr="006C132B" w:rsidRDefault="00113755" w:rsidP="006C132B">
      <w:pPr>
        <w:spacing w:after="0" w:line="240" w:lineRule="auto"/>
        <w:rPr>
          <w:ins w:id="47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78" w:author="Unknown">
        <w:r w:rsidRPr="006C132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="006C132B" w:rsidRPr="006C132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INCLUDEPICTURE "https://metanit.com/sharp/windowsforms/pics/4.30.png" \* MERGEFORMATINET </w:instrText>
        </w:r>
      </w:ins>
      <w:r w:rsidRPr="006C132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E022E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13B934C">
          <v:shape id="_x0000_i1035" type="#_x0000_t75" alt="Images Collection Editor" style="width:23.85pt;height:23.85pt"/>
        </w:pict>
      </w:r>
      <w:ins w:id="479" w:author="Unknown">
        <w:r w:rsidRPr="006C132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</w:ins>
    </w:p>
    <w:p w14:paraId="499F788F" w14:textId="77777777" w:rsidR="006C132B" w:rsidRPr="006C132B" w:rsidRDefault="006C132B" w:rsidP="006C132B">
      <w:pPr>
        <w:shd w:val="clear" w:color="auto" w:fill="F7F7FA"/>
        <w:spacing w:before="100" w:beforeAutospacing="1" w:after="100" w:afterAutospacing="1" w:line="312" w:lineRule="atLeast"/>
        <w:rPr>
          <w:ins w:id="48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81" w:author="Unknown"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Чтобы установить размер изображений для данного </w:t>
        </w:r>
        <w:proofErr w:type="spellStart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ImageList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можно использовать его свойство</w:t>
        </w:r>
        <w:r w:rsidRPr="006C132B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6C132B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ImageSize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По умолчанию ширина и высота имеют значение 16 пикселей, но мы можем установить любое другое, но не больше 256 пикселей.</w:t>
        </w:r>
      </w:ins>
    </w:p>
    <w:p w14:paraId="05E0DCF2" w14:textId="77777777" w:rsidR="006C132B" w:rsidRPr="006C132B" w:rsidRDefault="006C132B" w:rsidP="006C132B">
      <w:pPr>
        <w:shd w:val="clear" w:color="auto" w:fill="F7F7FA"/>
        <w:spacing w:before="100" w:beforeAutospacing="1" w:after="100" w:afterAutospacing="1" w:line="312" w:lineRule="atLeast"/>
        <w:rPr>
          <w:ins w:id="48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83" w:author="Unknown"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Также можно добавлять/удалять изображения из списка </w:t>
        </w:r>
        <w:proofErr w:type="spellStart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программно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6C132B" w:rsidRPr="006C132B" w14:paraId="19018C92" w14:textId="77777777" w:rsidTr="006C132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88DEF9" w14:textId="77777777" w:rsidR="006C132B" w:rsidRPr="006C132B" w:rsidRDefault="006C132B" w:rsidP="006C132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13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3DEACA2" w14:textId="77777777" w:rsidR="006C132B" w:rsidRPr="006C132B" w:rsidRDefault="006C132B" w:rsidP="006C132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13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00" w:type="dxa"/>
            <w:vAlign w:val="center"/>
            <w:hideMark/>
          </w:tcPr>
          <w:p w14:paraId="109182D8" w14:textId="77777777" w:rsidR="006C132B" w:rsidRPr="006C132B" w:rsidRDefault="006C132B" w:rsidP="006C132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132B">
              <w:rPr>
                <w:rFonts w:ascii="Courier New" w:eastAsia="Times New Roman" w:hAnsi="Courier New" w:cs="Courier New"/>
                <w:sz w:val="20"/>
                <w:lang w:eastAsia="ru-RU"/>
              </w:rPr>
              <w:t>imageList1.Images.</w:t>
            </w:r>
            <w:proofErr w:type="gramStart"/>
            <w:r w:rsidRPr="006C132B">
              <w:rPr>
                <w:rFonts w:ascii="Courier New" w:eastAsia="Times New Roman" w:hAnsi="Courier New" w:cs="Courier New"/>
                <w:sz w:val="20"/>
                <w:lang w:eastAsia="ru-RU"/>
              </w:rPr>
              <w:t>Add(</w:t>
            </w:r>
            <w:proofErr w:type="gramEnd"/>
            <w:r w:rsidRPr="006C132B">
              <w:rPr>
                <w:rFonts w:ascii="Courier New" w:eastAsia="Times New Roman" w:hAnsi="Courier New" w:cs="Courier New"/>
                <w:sz w:val="20"/>
                <w:lang w:eastAsia="ru-RU"/>
              </w:rPr>
              <w:t>Image.FromFile(@"C:\Users\Eugene\Pictures\uruguay.png"));</w:t>
            </w:r>
          </w:p>
          <w:p w14:paraId="39555097" w14:textId="77777777" w:rsidR="006C132B" w:rsidRPr="006C132B" w:rsidRDefault="006C132B" w:rsidP="006C132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132B">
              <w:rPr>
                <w:rFonts w:ascii="Courier New" w:eastAsia="Times New Roman" w:hAnsi="Courier New" w:cs="Courier New"/>
                <w:sz w:val="20"/>
                <w:lang w:eastAsia="ru-RU"/>
              </w:rPr>
              <w:t>imageList1.Images.RemoveAt(0); // удаляем первое изображение</w:t>
            </w:r>
          </w:p>
        </w:tc>
      </w:tr>
    </w:tbl>
    <w:p w14:paraId="6B7A7D1A" w14:textId="77777777" w:rsidR="006C132B" w:rsidRPr="006C132B" w:rsidRDefault="006C132B" w:rsidP="006C132B">
      <w:pPr>
        <w:shd w:val="clear" w:color="auto" w:fill="F7F7FA"/>
        <w:spacing w:before="100" w:beforeAutospacing="1" w:after="100" w:afterAutospacing="1" w:line="312" w:lineRule="atLeast"/>
        <w:rPr>
          <w:ins w:id="48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85" w:author="Unknown"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Чтобы делать разобраться, как использовать </w:t>
        </w:r>
        <w:proofErr w:type="spellStart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ImageList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добавим в него три изображения и поместим на форму три </w:t>
        </w:r>
        <w:proofErr w:type="spellStart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чекбокса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У каждого </w:t>
        </w:r>
        <w:proofErr w:type="spellStart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чекбокса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уберем тест и установим свойство </w:t>
        </w:r>
        <w:proofErr w:type="spellStart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ImageList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укажем в свойстве </w:t>
        </w:r>
        <w:proofErr w:type="spellStart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ImageIndex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индекс </w:t>
        </w:r>
        <w:proofErr w:type="spellStart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изобраения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из imageList1:</w:t>
        </w:r>
      </w:ins>
    </w:p>
    <w:p w14:paraId="551E33E6" w14:textId="77777777" w:rsidR="006C132B" w:rsidRPr="006C132B" w:rsidRDefault="006C132B" w:rsidP="006C132B">
      <w:pPr>
        <w:spacing w:after="0" w:line="240" w:lineRule="auto"/>
        <w:rPr>
          <w:ins w:id="48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58EB8C0" wp14:editId="7F529E66">
            <wp:extent cx="5857875" cy="4095750"/>
            <wp:effectExtent l="19050" t="0" r="9525" b="0"/>
            <wp:docPr id="10" name="Рисунок 9" descr="4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D64D" w14:textId="77777777" w:rsidR="006C132B" w:rsidRPr="006C132B" w:rsidRDefault="006C132B" w:rsidP="006C132B">
      <w:pPr>
        <w:shd w:val="clear" w:color="auto" w:fill="F7F7FA"/>
        <w:spacing w:before="100" w:beforeAutospacing="1" w:after="100" w:afterAutospacing="1" w:line="312" w:lineRule="atLeast"/>
        <w:rPr>
          <w:ins w:id="48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88" w:author="Unknown"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 получим форму наподобие следующей:</w:t>
        </w:r>
      </w:ins>
    </w:p>
    <w:p w14:paraId="2E5EEFFC" w14:textId="77777777" w:rsidR="006C132B" w:rsidRPr="006C132B" w:rsidRDefault="00113755" w:rsidP="006C132B">
      <w:pPr>
        <w:spacing w:after="0" w:line="240" w:lineRule="auto"/>
        <w:rPr>
          <w:ins w:id="48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90" w:author="Unknown">
        <w:r w:rsidRPr="006C132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="006C132B" w:rsidRPr="006C132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INCLUDEPICTURE "https://metanit.com/sharp/windowsforms/pics/4.32.png" \* MERGEFORMATINET </w:instrText>
        </w:r>
      </w:ins>
      <w:r w:rsidRPr="006C132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E022E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F93AA9D">
          <v:shape id="_x0000_i1036" type="#_x0000_t75" alt="CheckBox и ImageList в Windows Forms" style="width:23.85pt;height:23.85pt"/>
        </w:pict>
      </w:r>
      <w:ins w:id="491" w:author="Unknown">
        <w:r w:rsidRPr="006C132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</w:ins>
      <w:r w:rsidR="006C132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0510BD" wp14:editId="00601C59">
            <wp:extent cx="2524125" cy="2686050"/>
            <wp:effectExtent l="19050" t="0" r="9525" b="0"/>
            <wp:docPr id="11" name="Рисунок 10" descr="4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703E" w14:textId="77777777" w:rsidR="006C132B" w:rsidRPr="006C132B" w:rsidRDefault="006C132B" w:rsidP="006C132B">
      <w:pPr>
        <w:shd w:val="clear" w:color="auto" w:fill="F7F7FA"/>
        <w:spacing w:before="100" w:beforeAutospacing="1" w:after="100" w:afterAutospacing="1" w:line="312" w:lineRule="atLeast"/>
        <w:rPr>
          <w:ins w:id="49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93" w:author="Unknown"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Так как компонент не является визуальным элементом, то мы увидим его под формой.</w:t>
        </w:r>
      </w:ins>
    </w:p>
    <w:p w14:paraId="4FC3AEE6" w14:textId="77777777" w:rsidR="006C132B" w:rsidRPr="006C132B" w:rsidRDefault="006C132B" w:rsidP="006C132B">
      <w:pPr>
        <w:shd w:val="clear" w:color="auto" w:fill="F7F7FA"/>
        <w:spacing w:before="100" w:beforeAutospacing="1" w:after="100" w:afterAutospacing="1" w:line="312" w:lineRule="atLeast"/>
        <w:rPr>
          <w:ins w:id="49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495" w:author="Unknown"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Ключевым свойством </w:t>
        </w:r>
        <w:proofErr w:type="spellStart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ImageList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является свойство</w:t>
        </w:r>
        <w:r w:rsidRPr="006C132B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6C132B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Images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которое задает коллекцию изображений.</w:t>
        </w:r>
      </w:ins>
    </w:p>
    <w:p w14:paraId="2119861F" w14:textId="77777777" w:rsidR="006C132B" w:rsidRPr="006C132B" w:rsidRDefault="00113755" w:rsidP="006C132B">
      <w:pPr>
        <w:spacing w:after="0" w:line="240" w:lineRule="auto"/>
        <w:rPr>
          <w:ins w:id="49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97" w:author="Unknown">
        <w:r w:rsidRPr="006C132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="006C132B" w:rsidRPr="006C132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INCLUDEPICTURE "https://metanit.com/sharp/windowsforms/pics/4.29.png" \* MERGEFORMATINET </w:instrText>
        </w:r>
      </w:ins>
      <w:r w:rsidRPr="006C132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E022E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2C3536">
          <v:shape id="_x0000_i1037" type="#_x0000_t75" alt="Свойства ImageList" style="width:23.85pt;height:23.85pt"/>
        </w:pict>
      </w:r>
      <w:ins w:id="498" w:author="Unknown">
        <w:r w:rsidRPr="006C132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</w:ins>
    </w:p>
    <w:p w14:paraId="6B3B218F" w14:textId="77777777" w:rsidR="006C132B" w:rsidRPr="006C132B" w:rsidRDefault="006C132B" w:rsidP="006C132B">
      <w:pPr>
        <w:shd w:val="clear" w:color="auto" w:fill="F7F7FA"/>
        <w:spacing w:before="100" w:beforeAutospacing="1" w:after="100" w:afterAutospacing="1" w:line="312" w:lineRule="atLeast"/>
        <w:rPr>
          <w:ins w:id="49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500" w:author="Unknown"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 xml:space="preserve">При выборе данного свойства нам </w:t>
        </w:r>
        <w:proofErr w:type="spellStart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окроется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окно редактора изображений, в котором мы можем добавить новое изображение или удалить имеющееся.</w:t>
        </w:r>
      </w:ins>
    </w:p>
    <w:p w14:paraId="56836408" w14:textId="77777777" w:rsidR="006C132B" w:rsidRPr="006C132B" w:rsidRDefault="00113755" w:rsidP="006C132B">
      <w:pPr>
        <w:spacing w:after="0" w:line="240" w:lineRule="auto"/>
        <w:rPr>
          <w:ins w:id="50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02" w:author="Unknown">
        <w:r w:rsidRPr="006C132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="006C132B" w:rsidRPr="006C132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INCLUDEPICTURE "https://metanit.com/sharp/windowsforms/pics/4.30.png" \* MERGEFORMATINET </w:instrText>
        </w:r>
      </w:ins>
      <w:r w:rsidRPr="006C132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E022E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0218E7">
          <v:shape id="_x0000_i1038" type="#_x0000_t75" alt="Images Collection Editor" style="width:23.85pt;height:23.85pt"/>
        </w:pict>
      </w:r>
      <w:ins w:id="503" w:author="Unknown">
        <w:r w:rsidRPr="006C132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</w:ins>
    </w:p>
    <w:p w14:paraId="09A17521" w14:textId="77777777" w:rsidR="006C132B" w:rsidRPr="006C132B" w:rsidRDefault="006C132B" w:rsidP="006C132B">
      <w:pPr>
        <w:shd w:val="clear" w:color="auto" w:fill="F7F7FA"/>
        <w:spacing w:before="100" w:beforeAutospacing="1" w:after="100" w:afterAutospacing="1" w:line="312" w:lineRule="atLeast"/>
        <w:rPr>
          <w:ins w:id="50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505" w:author="Unknown"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Чтобы установить размер изображений для данного </w:t>
        </w:r>
        <w:proofErr w:type="spellStart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ImageList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можно использовать его свойство</w:t>
        </w:r>
        <w:r w:rsidRPr="006C132B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6C132B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ImageSize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По умолчанию ширина и высота имеют значение 16 пикселей, но мы можем установить любое другое, но не больше 256 пикселей.</w:t>
        </w:r>
      </w:ins>
    </w:p>
    <w:p w14:paraId="12172DE3" w14:textId="77777777" w:rsidR="006C132B" w:rsidRPr="006C132B" w:rsidRDefault="006C132B" w:rsidP="006C132B">
      <w:pPr>
        <w:shd w:val="clear" w:color="auto" w:fill="F7F7FA"/>
        <w:spacing w:before="100" w:beforeAutospacing="1" w:after="100" w:afterAutospacing="1" w:line="312" w:lineRule="atLeast"/>
        <w:rPr>
          <w:ins w:id="50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507" w:author="Unknown"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Также можно добавлять/удалять изображения из списка </w:t>
        </w:r>
        <w:proofErr w:type="spellStart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программно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6C132B" w:rsidRPr="006C132B" w14:paraId="7877D4E8" w14:textId="77777777" w:rsidTr="006C132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48081A" w14:textId="77777777" w:rsidR="006C132B" w:rsidRPr="006C132B" w:rsidRDefault="006C132B" w:rsidP="006C132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13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C6B8E7C" w14:textId="77777777" w:rsidR="006C132B" w:rsidRPr="006C132B" w:rsidRDefault="006C132B" w:rsidP="006C132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13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00" w:type="dxa"/>
            <w:vAlign w:val="center"/>
            <w:hideMark/>
          </w:tcPr>
          <w:p w14:paraId="5545F7FF" w14:textId="77777777" w:rsidR="006C132B" w:rsidRPr="006C132B" w:rsidRDefault="006C132B" w:rsidP="006C132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132B">
              <w:rPr>
                <w:rFonts w:ascii="Courier New" w:eastAsia="Times New Roman" w:hAnsi="Courier New" w:cs="Courier New"/>
                <w:sz w:val="20"/>
                <w:lang w:eastAsia="ru-RU"/>
              </w:rPr>
              <w:t>imageList1.Images.</w:t>
            </w:r>
            <w:proofErr w:type="gramStart"/>
            <w:r w:rsidRPr="006C132B">
              <w:rPr>
                <w:rFonts w:ascii="Courier New" w:eastAsia="Times New Roman" w:hAnsi="Courier New" w:cs="Courier New"/>
                <w:sz w:val="20"/>
                <w:lang w:eastAsia="ru-RU"/>
              </w:rPr>
              <w:t>Add(</w:t>
            </w:r>
            <w:proofErr w:type="gramEnd"/>
            <w:r w:rsidRPr="006C132B">
              <w:rPr>
                <w:rFonts w:ascii="Courier New" w:eastAsia="Times New Roman" w:hAnsi="Courier New" w:cs="Courier New"/>
                <w:sz w:val="20"/>
                <w:lang w:eastAsia="ru-RU"/>
              </w:rPr>
              <w:t>Image.FromFile(@"C:\Users\Eugene\Pictures\uruguay.png"));</w:t>
            </w:r>
          </w:p>
          <w:p w14:paraId="7847E061" w14:textId="77777777" w:rsidR="006C132B" w:rsidRPr="006C132B" w:rsidRDefault="006C132B" w:rsidP="006C132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132B">
              <w:rPr>
                <w:rFonts w:ascii="Courier New" w:eastAsia="Times New Roman" w:hAnsi="Courier New" w:cs="Courier New"/>
                <w:sz w:val="20"/>
                <w:lang w:eastAsia="ru-RU"/>
              </w:rPr>
              <w:t>imageList1.Images.RemoveAt(0); // удаляем первое изображение</w:t>
            </w:r>
          </w:p>
        </w:tc>
      </w:tr>
    </w:tbl>
    <w:p w14:paraId="282FC93C" w14:textId="77777777" w:rsidR="006C132B" w:rsidRPr="006C132B" w:rsidRDefault="006C132B" w:rsidP="006C132B">
      <w:pPr>
        <w:shd w:val="clear" w:color="auto" w:fill="F7F7FA"/>
        <w:spacing w:before="100" w:beforeAutospacing="1" w:after="100" w:afterAutospacing="1" w:line="312" w:lineRule="atLeast"/>
        <w:rPr>
          <w:ins w:id="50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509" w:author="Unknown"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Чтобы делать разобраться, как использовать </w:t>
        </w:r>
        <w:proofErr w:type="spellStart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ImageList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добавим в него три изображения и поместим на форму три </w:t>
        </w:r>
        <w:proofErr w:type="spellStart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чекбокса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У каждого </w:t>
        </w:r>
        <w:proofErr w:type="spellStart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чекбокса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уберем тест и установим свойство </w:t>
        </w:r>
        <w:proofErr w:type="spellStart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ImageList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укажем в свойстве </w:t>
        </w:r>
        <w:proofErr w:type="spellStart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ImageIndex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индекс </w:t>
        </w:r>
        <w:proofErr w:type="spellStart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изобраения</w:t>
        </w:r>
        <w:proofErr w:type="spellEnd"/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из imageList1:</w:t>
        </w:r>
      </w:ins>
    </w:p>
    <w:p w14:paraId="4C47CD80" w14:textId="77777777" w:rsidR="006C132B" w:rsidRPr="006C132B" w:rsidRDefault="00113755" w:rsidP="006C132B">
      <w:pPr>
        <w:spacing w:after="0" w:line="240" w:lineRule="auto"/>
        <w:rPr>
          <w:ins w:id="51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11" w:author="Unknown">
        <w:r w:rsidRPr="006C132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="006C132B" w:rsidRPr="006C132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INCLUDEPICTURE "https://metanit.com/sharp/windowsforms/pics/4.31.png" \* MERGEFORMATINET </w:instrText>
        </w:r>
      </w:ins>
      <w:r w:rsidRPr="006C132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E022E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825EA6">
          <v:shape id="_x0000_i1039" type="#_x0000_t75" alt="" style="width:23.85pt;height:23.85pt"/>
        </w:pict>
      </w:r>
      <w:ins w:id="512" w:author="Unknown">
        <w:r w:rsidRPr="006C132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</w:ins>
    </w:p>
    <w:p w14:paraId="79A38502" w14:textId="77777777" w:rsidR="006C132B" w:rsidRPr="006C132B" w:rsidRDefault="006C132B" w:rsidP="006C132B">
      <w:pPr>
        <w:shd w:val="clear" w:color="auto" w:fill="F7F7FA"/>
        <w:spacing w:before="100" w:beforeAutospacing="1" w:after="100" w:afterAutospacing="1" w:line="312" w:lineRule="atLeast"/>
        <w:rPr>
          <w:ins w:id="51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514" w:author="Unknown">
        <w:r w:rsidRPr="006C132B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 получим форму наподобие следующей:</w:t>
        </w:r>
      </w:ins>
    </w:p>
    <w:p w14:paraId="113291F2" w14:textId="77777777" w:rsidR="006C132B" w:rsidRDefault="00113755" w:rsidP="006C132B">
      <w:ins w:id="515" w:author="Unknown">
        <w:r w:rsidRPr="006C132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="006C132B" w:rsidRPr="006C132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INCLUDEPICTURE "https://metanit.com/sharp/windowsforms/pics/4.32.png" \* MERGEFORMATINET </w:instrText>
        </w:r>
      </w:ins>
      <w:r w:rsidRPr="006C132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E022E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75F353">
          <v:shape id="_x0000_i1040" type="#_x0000_t75" alt="CheckBox и ImageList в Windows Forms" style="width:23.85pt;height:23.85pt"/>
        </w:pict>
      </w:r>
      <w:ins w:id="516" w:author="Unknown">
        <w:r w:rsidRPr="006C132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</w:ins>
      <w:r w:rsidR="006C132B">
        <w:rPr>
          <w:noProof/>
          <w:lang w:eastAsia="ru-RU"/>
        </w:rPr>
        <w:drawing>
          <wp:inline distT="0" distB="0" distL="0" distR="0" wp14:anchorId="28049C15" wp14:editId="53E49ECE">
            <wp:extent cx="2324100" cy="2057400"/>
            <wp:effectExtent l="19050" t="0" r="0" b="0"/>
            <wp:docPr id="12" name="Рисунок 11" descr="4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99E6" w14:textId="77777777" w:rsidR="006C132B" w:rsidRDefault="006C132B" w:rsidP="006C132B"/>
    <w:p w14:paraId="43BDF41B" w14:textId="77777777" w:rsidR="00397F35" w:rsidRPr="00397F35" w:rsidRDefault="00397F35" w:rsidP="00397F35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proofErr w:type="spellStart"/>
      <w:r w:rsidRPr="00397F35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ListView</w:t>
      </w:r>
      <w:proofErr w:type="spellEnd"/>
    </w:p>
    <w:p w14:paraId="694A8AB2" w14:textId="77777777" w:rsidR="00397F35" w:rsidRPr="00397F35" w:rsidRDefault="00397F35" w:rsidP="00397F35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397F3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31.10.2015</w:t>
      </w:r>
    </w:p>
    <w:p w14:paraId="6BB7B52A" w14:textId="77777777" w:rsidR="00397F35" w:rsidRPr="00397F35" w:rsidRDefault="00397F35" w:rsidP="00397F35">
      <w:pPr>
        <w:shd w:val="clear" w:color="auto" w:fill="F7F7FA"/>
        <w:spacing w:before="100" w:beforeAutospacing="1" w:after="100" w:afterAutospacing="1" w:line="312" w:lineRule="atLeast"/>
        <w:rPr>
          <w:ins w:id="51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518" w:author="Unknown"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Элемент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ListView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представляет список, но с более расширенными возможностями, чем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ListBox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В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ListView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можно отображать сложные данные в различных сто</w:t>
        </w:r>
      </w:ins>
      <w:r w:rsidR="001B4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</w:t>
      </w:r>
      <w:ins w:id="519" w:author="Unknown"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бцах, можно задавать данным изображения и пиктограммы.</w:t>
        </w:r>
      </w:ins>
    </w:p>
    <w:p w14:paraId="01ADF8AF" w14:textId="77777777" w:rsidR="00397F35" w:rsidRPr="00397F35" w:rsidRDefault="00397F35" w:rsidP="00397F35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520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ins w:id="521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ListViewItem</w:t>
        </w:r>
        <w:proofErr w:type="spellEnd"/>
      </w:ins>
    </w:p>
    <w:p w14:paraId="0A29FEC2" w14:textId="77777777" w:rsidR="00397F35" w:rsidRPr="00397F35" w:rsidRDefault="00397F35" w:rsidP="00397F35">
      <w:pPr>
        <w:shd w:val="clear" w:color="auto" w:fill="F7F7FA"/>
        <w:spacing w:before="100" w:beforeAutospacing="1" w:after="100" w:afterAutospacing="1" w:line="312" w:lineRule="atLeast"/>
        <w:rPr>
          <w:ins w:id="52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523" w:author="Unknown"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>Все элементы, как и в других списковых визуальных компонентах, задаются с помощью свойства</w:t>
        </w:r>
        <w:r w:rsidRPr="00397F35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Items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Но в отличие от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ListBox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или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ComboBox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если мы через панель Свойств откроем окно редактирования элементов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ListView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p w14:paraId="081F2044" w14:textId="77777777" w:rsidR="00397F35" w:rsidRPr="00397F35" w:rsidRDefault="00113755" w:rsidP="00397F35">
      <w:pPr>
        <w:spacing w:after="0" w:line="240" w:lineRule="auto"/>
        <w:rPr>
          <w:ins w:id="52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25" w:author="Unknown">
        <w:r w:rsidRPr="00397F3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="00397F35" w:rsidRPr="00397F3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INCLUDEPICTURE "https://metanit.com/sharp/windowsforms/pics/4.26.png" \* MERGEFORMATINET </w:instrText>
        </w:r>
      </w:ins>
      <w:r w:rsidRPr="00397F3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E022E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AD2220">
          <v:shape id="_x0000_i1041" type="#_x0000_t75" alt="ListViewItem" style="width:23.85pt;height:23.85pt"/>
        </w:pict>
      </w:r>
      <w:ins w:id="526" w:author="Unknown">
        <w:r w:rsidRPr="00397F3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</w:ins>
      <w:r w:rsidR="005A3C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02DE93" wp14:editId="662162AD">
            <wp:extent cx="5940425" cy="4690745"/>
            <wp:effectExtent l="19050" t="0" r="3175" b="0"/>
            <wp:docPr id="13" name="Рисунок 12" descr="4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7543" w14:textId="77777777" w:rsidR="00397F35" w:rsidRPr="00397F35" w:rsidRDefault="00397F35" w:rsidP="00397F35">
      <w:pPr>
        <w:shd w:val="clear" w:color="auto" w:fill="F7F7FA"/>
        <w:spacing w:before="100" w:beforeAutospacing="1" w:after="100" w:afterAutospacing="1" w:line="312" w:lineRule="atLeast"/>
        <w:rPr>
          <w:ins w:id="52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528" w:author="Unknown"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Каждый отдельный элемент в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ListView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представляет объект</w:t>
        </w:r>
        <w:r w:rsidRPr="00397F35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ListViewItem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В окне редактирования элементов мы также можем добавлять и удалять элементы списка. Но кроме того, здесь также мы можем выполнить дополнительную настройку элементов с помощью следующих свойств:</w:t>
        </w:r>
      </w:ins>
    </w:p>
    <w:p w14:paraId="11104823" w14:textId="77777777" w:rsidR="00397F35" w:rsidRPr="00397F35" w:rsidRDefault="00397F35" w:rsidP="00397F35">
      <w:pPr>
        <w:numPr>
          <w:ilvl w:val="0"/>
          <w:numId w:val="27"/>
        </w:numPr>
        <w:shd w:val="clear" w:color="auto" w:fill="F7F7FA"/>
        <w:spacing w:before="100" w:beforeAutospacing="1" w:after="100" w:afterAutospacing="1" w:line="312" w:lineRule="atLeast"/>
        <w:rPr>
          <w:ins w:id="52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530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BackColor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фоновый цвет элемента</w:t>
        </w:r>
      </w:ins>
    </w:p>
    <w:p w14:paraId="38AC2D86" w14:textId="77777777" w:rsidR="00397F35" w:rsidRPr="00397F35" w:rsidRDefault="00397F35" w:rsidP="00397F35">
      <w:pPr>
        <w:numPr>
          <w:ilvl w:val="0"/>
          <w:numId w:val="27"/>
        </w:numPr>
        <w:shd w:val="clear" w:color="auto" w:fill="F7F7FA"/>
        <w:spacing w:before="100" w:beforeAutospacing="1" w:after="100" w:afterAutospacing="1" w:line="312" w:lineRule="atLeast"/>
        <w:rPr>
          <w:ins w:id="53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532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Checked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если равно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true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то данный элемент будет отмечен</w:t>
        </w:r>
      </w:ins>
    </w:p>
    <w:p w14:paraId="405B3A1B" w14:textId="77777777" w:rsidR="00397F35" w:rsidRPr="00397F35" w:rsidRDefault="00397F35" w:rsidP="00397F35">
      <w:pPr>
        <w:numPr>
          <w:ilvl w:val="0"/>
          <w:numId w:val="27"/>
        </w:numPr>
        <w:shd w:val="clear" w:color="auto" w:fill="F7F7FA"/>
        <w:spacing w:before="100" w:beforeAutospacing="1" w:after="100" w:afterAutospacing="1" w:line="312" w:lineRule="atLeast"/>
        <w:rPr>
          <w:ins w:id="53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534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Font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шрифт элемента</w:t>
        </w:r>
      </w:ins>
    </w:p>
    <w:p w14:paraId="06D10224" w14:textId="77777777" w:rsidR="00397F35" w:rsidRPr="00397F35" w:rsidRDefault="00397F35" w:rsidP="00397F35">
      <w:pPr>
        <w:numPr>
          <w:ilvl w:val="0"/>
          <w:numId w:val="27"/>
        </w:numPr>
        <w:shd w:val="clear" w:color="auto" w:fill="F7F7FA"/>
        <w:spacing w:before="100" w:beforeAutospacing="1" w:after="100" w:afterAutospacing="1" w:line="312" w:lineRule="atLeast"/>
        <w:rPr>
          <w:ins w:id="53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536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ForeColor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цвет шрифта</w:t>
        </w:r>
      </w:ins>
    </w:p>
    <w:p w14:paraId="1B4BDAE0" w14:textId="77777777" w:rsidR="00397F35" w:rsidRPr="00397F35" w:rsidRDefault="00397F35" w:rsidP="00397F35">
      <w:pPr>
        <w:numPr>
          <w:ilvl w:val="0"/>
          <w:numId w:val="27"/>
        </w:numPr>
        <w:shd w:val="clear" w:color="auto" w:fill="F7F7FA"/>
        <w:spacing w:before="100" w:beforeAutospacing="1" w:after="100" w:afterAutospacing="1" w:line="312" w:lineRule="atLeast"/>
        <w:rPr>
          <w:ins w:id="53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538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Text</w:t>
        </w:r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текст элемента</w:t>
        </w:r>
      </w:ins>
    </w:p>
    <w:p w14:paraId="481874E7" w14:textId="77777777" w:rsidR="00397F35" w:rsidRPr="00397F35" w:rsidRDefault="00397F35" w:rsidP="00397F35">
      <w:pPr>
        <w:numPr>
          <w:ilvl w:val="0"/>
          <w:numId w:val="27"/>
        </w:numPr>
        <w:shd w:val="clear" w:color="auto" w:fill="F7F7FA"/>
        <w:spacing w:before="100" w:beforeAutospacing="1" w:after="100" w:afterAutospacing="1" w:line="312" w:lineRule="atLeast"/>
        <w:rPr>
          <w:ins w:id="53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540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ToolTipText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текст всплывающей подсказки, устанавливаемой для элемента</w:t>
        </w:r>
      </w:ins>
    </w:p>
    <w:p w14:paraId="6D499E3A" w14:textId="77777777" w:rsidR="00397F35" w:rsidRPr="00397F35" w:rsidRDefault="00397F35" w:rsidP="00397F35">
      <w:pPr>
        <w:numPr>
          <w:ilvl w:val="0"/>
          <w:numId w:val="27"/>
        </w:numPr>
        <w:shd w:val="clear" w:color="auto" w:fill="F7F7FA"/>
        <w:spacing w:before="100" w:beforeAutospacing="1" w:after="100" w:afterAutospacing="1" w:line="312" w:lineRule="atLeast"/>
        <w:rPr>
          <w:ins w:id="54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542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UseItemStyleForSubItems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если равно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true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то стиль элемента будет также использоваться и для всех его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подэлементов</w:t>
        </w:r>
        <w:proofErr w:type="spellEnd"/>
      </w:ins>
    </w:p>
    <w:p w14:paraId="3C480EE2" w14:textId="77777777" w:rsidR="00397F35" w:rsidRPr="00397F35" w:rsidRDefault="00397F35" w:rsidP="00397F35">
      <w:pPr>
        <w:numPr>
          <w:ilvl w:val="0"/>
          <w:numId w:val="27"/>
        </w:numPr>
        <w:shd w:val="clear" w:color="auto" w:fill="F7F7FA"/>
        <w:spacing w:before="100" w:beforeAutospacing="1" w:after="100" w:afterAutospacing="1" w:line="312" w:lineRule="atLeast"/>
        <w:rPr>
          <w:ins w:id="54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544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Group</w:t>
        </w:r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задает фоновый цвет элемента</w:t>
        </w:r>
      </w:ins>
    </w:p>
    <w:p w14:paraId="336FB8A9" w14:textId="77777777" w:rsidR="00397F35" w:rsidRPr="00397F35" w:rsidRDefault="00397F35" w:rsidP="00397F35">
      <w:pPr>
        <w:numPr>
          <w:ilvl w:val="0"/>
          <w:numId w:val="27"/>
        </w:numPr>
        <w:shd w:val="clear" w:color="auto" w:fill="F7F7FA"/>
        <w:spacing w:before="100" w:beforeAutospacing="1" w:after="100" w:afterAutospacing="1" w:line="312" w:lineRule="atLeast"/>
        <w:rPr>
          <w:ins w:id="54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546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ImageIndex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получает или задает индекс изображения, выводимого для данного элемента</w:t>
        </w:r>
      </w:ins>
    </w:p>
    <w:p w14:paraId="600C0CF3" w14:textId="77777777" w:rsidR="00397F35" w:rsidRPr="00397F35" w:rsidRDefault="00397F35" w:rsidP="00397F35">
      <w:pPr>
        <w:numPr>
          <w:ilvl w:val="0"/>
          <w:numId w:val="27"/>
        </w:numPr>
        <w:shd w:val="clear" w:color="auto" w:fill="F7F7FA"/>
        <w:spacing w:before="100" w:beforeAutospacing="1" w:after="100" w:afterAutospacing="1" w:line="312" w:lineRule="atLeast"/>
        <w:rPr>
          <w:ins w:id="54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548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lastRenderedPageBreak/>
          <w:t>ImageKey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получает или задает индекс изображения для данного элемента</w:t>
        </w:r>
      </w:ins>
    </w:p>
    <w:p w14:paraId="4959B326" w14:textId="77777777" w:rsidR="00397F35" w:rsidRPr="00397F35" w:rsidRDefault="00397F35" w:rsidP="00397F35">
      <w:pPr>
        <w:numPr>
          <w:ilvl w:val="0"/>
          <w:numId w:val="27"/>
        </w:numPr>
        <w:shd w:val="clear" w:color="auto" w:fill="F7F7FA"/>
        <w:spacing w:before="100" w:beforeAutospacing="1" w:after="100" w:afterAutospacing="1" w:line="312" w:lineRule="atLeast"/>
        <w:rPr>
          <w:ins w:id="54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550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StateImageIndex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получает или задает индекс изображения состояния (</w:t>
        </w:r>
        <w:proofErr w:type="gram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например</w:t>
        </w:r>
        <w:proofErr w:type="gram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установленного или снятого флажка, указывающего состояние элемента)</w:t>
        </w:r>
      </w:ins>
    </w:p>
    <w:p w14:paraId="113A8FBA" w14:textId="77777777" w:rsidR="00397F35" w:rsidRPr="00397F35" w:rsidRDefault="00397F35" w:rsidP="00397F35">
      <w:pPr>
        <w:numPr>
          <w:ilvl w:val="0"/>
          <w:numId w:val="27"/>
        </w:numPr>
        <w:shd w:val="clear" w:color="auto" w:fill="F7F7FA"/>
        <w:spacing w:before="100" w:beforeAutospacing="1" w:after="100" w:afterAutospacing="1" w:line="312" w:lineRule="atLeast"/>
        <w:rPr>
          <w:ins w:id="55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552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SubItems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коллекция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подэлементов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для данного элемента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ListViewItem</w:t>
        </w:r>
        <w:proofErr w:type="spellEnd"/>
      </w:ins>
    </w:p>
    <w:p w14:paraId="0EA87AA9" w14:textId="77777777" w:rsidR="00397F35" w:rsidRPr="00397F35" w:rsidRDefault="00397F35" w:rsidP="00397F35">
      <w:pPr>
        <w:numPr>
          <w:ilvl w:val="0"/>
          <w:numId w:val="27"/>
        </w:numPr>
        <w:shd w:val="clear" w:color="auto" w:fill="F7F7FA"/>
        <w:spacing w:before="100" w:beforeAutospacing="1" w:after="100" w:afterAutospacing="1" w:line="312" w:lineRule="atLeast"/>
        <w:rPr>
          <w:ins w:id="55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554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Tag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тег элемента</w:t>
        </w:r>
      </w:ins>
    </w:p>
    <w:p w14:paraId="70765FB0" w14:textId="77777777" w:rsidR="00397F35" w:rsidRPr="00397F35" w:rsidRDefault="00397F35" w:rsidP="00397F35">
      <w:pPr>
        <w:numPr>
          <w:ilvl w:val="0"/>
          <w:numId w:val="27"/>
        </w:numPr>
        <w:shd w:val="clear" w:color="auto" w:fill="F7F7FA"/>
        <w:spacing w:before="100" w:beforeAutospacing="1" w:after="100" w:afterAutospacing="1" w:line="312" w:lineRule="atLeast"/>
        <w:rPr>
          <w:ins w:id="55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556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IdentCount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устанавливает отступ от границ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ListViewItem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до используемого им изображения</w:t>
        </w:r>
      </w:ins>
    </w:p>
    <w:p w14:paraId="0841C8EB" w14:textId="77777777" w:rsidR="00397F35" w:rsidRPr="00397F35" w:rsidRDefault="00397F35" w:rsidP="00397F35">
      <w:pPr>
        <w:shd w:val="clear" w:color="auto" w:fill="F7F7FA"/>
        <w:spacing w:before="100" w:beforeAutospacing="1" w:after="100" w:afterAutospacing="1" w:line="312" w:lineRule="atLeast"/>
        <w:rPr>
          <w:ins w:id="55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558" w:author="Unknown"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Это только те свойства, которые мы можем задать в окне редактирования элементов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ListView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Но потом все добавляемые элементы мы сможем увидеть в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ListView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p w14:paraId="5EC59B16" w14:textId="77777777" w:rsidR="00397F35" w:rsidRPr="00397F35" w:rsidRDefault="005A3C90" w:rsidP="00397F35">
      <w:pPr>
        <w:spacing w:after="0" w:line="240" w:lineRule="auto"/>
        <w:rPr>
          <w:ins w:id="55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D3664F" wp14:editId="2E08B360">
            <wp:extent cx="2438400" cy="2057400"/>
            <wp:effectExtent l="19050" t="0" r="0" b="0"/>
            <wp:docPr id="14" name="Рисунок 13" descr="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9247" w14:textId="77777777" w:rsidR="00397F35" w:rsidRPr="00397F35" w:rsidRDefault="00397F35" w:rsidP="00397F35">
      <w:pPr>
        <w:shd w:val="clear" w:color="auto" w:fill="F7F7FA"/>
        <w:spacing w:before="100" w:beforeAutospacing="1" w:after="100" w:afterAutospacing="1" w:line="312" w:lineRule="atLeast"/>
        <w:rPr>
          <w:ins w:id="56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561" w:author="Unknown"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Чтобы добавить к элементам в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ListView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флажки, кроме задания свойства</w:t>
        </w:r>
        <w:r w:rsidRPr="00397F35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397F35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Checked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у каждого отдельного элемента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ListViewItem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надо также у свойства</w:t>
        </w:r>
        <w:r w:rsidRPr="00397F35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CheckBoxes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у самого объекта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ListView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установить значение</w:t>
        </w:r>
        <w:r w:rsidRPr="00397F35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397F35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4B878E3A" w14:textId="77777777" w:rsidR="00397F35" w:rsidRPr="00397F35" w:rsidRDefault="00397F35" w:rsidP="00397F35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562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ins w:id="563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Изображения элементов</w:t>
        </w:r>
      </w:ins>
    </w:p>
    <w:p w14:paraId="2A681825" w14:textId="77777777" w:rsidR="00397F35" w:rsidRPr="00397F35" w:rsidRDefault="00397F35" w:rsidP="00397F35">
      <w:pPr>
        <w:shd w:val="clear" w:color="auto" w:fill="F7F7FA"/>
        <w:spacing w:before="100" w:beforeAutospacing="1" w:after="100" w:afterAutospacing="1" w:line="312" w:lineRule="atLeast"/>
        <w:rPr>
          <w:ins w:id="56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565" w:author="Unknown"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Для добавления элементам изображений у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ListView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есть несколько свойств:</w:t>
        </w:r>
      </w:ins>
    </w:p>
    <w:p w14:paraId="76730B72" w14:textId="77777777" w:rsidR="00397F35" w:rsidRPr="00397F35" w:rsidRDefault="00397F35" w:rsidP="00397F35">
      <w:pPr>
        <w:numPr>
          <w:ilvl w:val="0"/>
          <w:numId w:val="28"/>
        </w:numPr>
        <w:shd w:val="clear" w:color="auto" w:fill="F7F7FA"/>
        <w:spacing w:before="100" w:beforeAutospacing="1" w:after="100" w:afterAutospacing="1" w:line="312" w:lineRule="atLeast"/>
        <w:rPr>
          <w:ins w:id="56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567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LargeImageList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задает список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ImageList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изображения которого будут использоваться для крупных значков</w:t>
        </w:r>
      </w:ins>
    </w:p>
    <w:p w14:paraId="368B039C" w14:textId="77777777" w:rsidR="00397F35" w:rsidRPr="00397F35" w:rsidRDefault="00397F35" w:rsidP="00397F35">
      <w:pPr>
        <w:numPr>
          <w:ilvl w:val="0"/>
          <w:numId w:val="28"/>
        </w:numPr>
        <w:shd w:val="clear" w:color="auto" w:fill="F7F7FA"/>
        <w:spacing w:before="100" w:beforeAutospacing="1" w:after="100" w:afterAutospacing="1" w:line="312" w:lineRule="atLeast"/>
        <w:rPr>
          <w:ins w:id="56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569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SmallImageList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задает список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ImageList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изображения которого будут использоваться для мелких значков</w:t>
        </w:r>
      </w:ins>
    </w:p>
    <w:p w14:paraId="0E16406E" w14:textId="77777777" w:rsidR="00397F35" w:rsidRPr="00397F35" w:rsidRDefault="00397F35" w:rsidP="00397F35">
      <w:pPr>
        <w:numPr>
          <w:ilvl w:val="0"/>
          <w:numId w:val="28"/>
        </w:numPr>
        <w:shd w:val="clear" w:color="auto" w:fill="F7F7FA"/>
        <w:spacing w:before="100" w:beforeAutospacing="1" w:after="100" w:afterAutospacing="1" w:line="312" w:lineRule="atLeast"/>
        <w:rPr>
          <w:ins w:id="57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571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StateImageList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задает список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ImageList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изображения которого будут использоваться для разных состояний</w:t>
        </w:r>
      </w:ins>
    </w:p>
    <w:p w14:paraId="06B27DC0" w14:textId="77777777" w:rsidR="00397F35" w:rsidRPr="00397F35" w:rsidRDefault="00397F35" w:rsidP="00397F35">
      <w:pPr>
        <w:shd w:val="clear" w:color="auto" w:fill="F7F7FA"/>
        <w:spacing w:before="100" w:beforeAutospacing="1" w:after="100" w:afterAutospacing="1" w:line="312" w:lineRule="atLeast"/>
        <w:rPr>
          <w:ins w:id="57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573" w:author="Unknown"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Пусть у нас есть некоторый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ImageList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с изображениями. Зададим этот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ImageList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для свойств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LargeImageList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SmallImageList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088EF4A9" w14:textId="77777777" w:rsidR="00397F35" w:rsidRPr="00397F35" w:rsidRDefault="00397F35" w:rsidP="00397F35">
      <w:pPr>
        <w:shd w:val="clear" w:color="auto" w:fill="F7F7FA"/>
        <w:spacing w:before="100" w:beforeAutospacing="1" w:after="100" w:afterAutospacing="1" w:line="312" w:lineRule="atLeast"/>
        <w:rPr>
          <w:ins w:id="57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575" w:author="Unknown"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Тогда при добавлении новых элементов мы можем указать индекс изображение из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ImageList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которое будет использоваться элементом:</w:t>
        </w:r>
      </w:ins>
    </w:p>
    <w:p w14:paraId="6F4CBCED" w14:textId="77777777" w:rsidR="00397F35" w:rsidRPr="00397F35" w:rsidRDefault="005A3C90" w:rsidP="00397F35">
      <w:pPr>
        <w:spacing w:after="0" w:line="240" w:lineRule="auto"/>
        <w:rPr>
          <w:ins w:id="57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ED63914" wp14:editId="1B586785">
            <wp:extent cx="5305425" cy="4038600"/>
            <wp:effectExtent l="19050" t="0" r="9525" b="0"/>
            <wp:docPr id="15" name="Рисунок 14" descr="4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BF83" w14:textId="77777777" w:rsidR="00397F35" w:rsidRPr="00397F35" w:rsidRDefault="00397F35" w:rsidP="00397F35">
      <w:pPr>
        <w:shd w:val="clear" w:color="auto" w:fill="F7F7FA"/>
        <w:spacing w:before="100" w:beforeAutospacing="1" w:after="100" w:afterAutospacing="1" w:line="312" w:lineRule="atLeast"/>
        <w:rPr>
          <w:ins w:id="57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578" w:author="Unknown"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Тогда в приложении вместе с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текстыми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метками элементов можно будет увидеть и изображения:</w:t>
        </w:r>
      </w:ins>
    </w:p>
    <w:p w14:paraId="7AD808AF" w14:textId="77777777" w:rsidR="00397F35" w:rsidRPr="00397F35" w:rsidRDefault="005A3C90" w:rsidP="00397F35">
      <w:pPr>
        <w:spacing w:after="0" w:line="240" w:lineRule="auto"/>
        <w:rPr>
          <w:ins w:id="57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881616" wp14:editId="64C40961">
            <wp:extent cx="2781300" cy="2057400"/>
            <wp:effectExtent l="19050" t="0" r="0" b="0"/>
            <wp:docPr id="16" name="Рисунок 15" descr="4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2AC4" w14:textId="77777777" w:rsidR="00397F35" w:rsidRPr="00397F35" w:rsidRDefault="00397F35" w:rsidP="00397F35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580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ins w:id="581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Типы отображений</w:t>
        </w:r>
      </w:ins>
    </w:p>
    <w:p w14:paraId="35BF9186" w14:textId="77777777" w:rsidR="00397F35" w:rsidRPr="00397F35" w:rsidRDefault="00397F35" w:rsidP="00397F35">
      <w:pPr>
        <w:shd w:val="clear" w:color="auto" w:fill="F7F7FA"/>
        <w:spacing w:before="100" w:beforeAutospacing="1" w:after="100" w:afterAutospacing="1" w:line="312" w:lineRule="atLeast"/>
        <w:rPr>
          <w:ins w:id="58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583" w:author="Unknown"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 помощью свойства</w:t>
        </w:r>
        <w:r w:rsidRPr="00397F35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View</w:t>
        </w:r>
        <w:r w:rsidRPr="00397F35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у элемента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ListView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можно задать тип отображения, который принимает следующие значения:</w:t>
        </w:r>
      </w:ins>
    </w:p>
    <w:p w14:paraId="113E7FE0" w14:textId="77777777" w:rsidR="00397F35" w:rsidRPr="00397F35" w:rsidRDefault="00397F35" w:rsidP="00397F35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ins w:id="58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585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Details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отображение в виде таблицы</w:t>
        </w:r>
      </w:ins>
    </w:p>
    <w:p w14:paraId="25BC5EB6" w14:textId="77777777" w:rsidR="00397F35" w:rsidRPr="00397F35" w:rsidRDefault="00397F35" w:rsidP="00397F35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ins w:id="58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587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LargeIcon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набор крупных значков (применяется по умолчанию)</w:t>
        </w:r>
      </w:ins>
    </w:p>
    <w:p w14:paraId="468A37A5" w14:textId="77777777" w:rsidR="00397F35" w:rsidRPr="00397F35" w:rsidRDefault="00397F35" w:rsidP="00397F35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ins w:id="58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589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List</w:t>
        </w:r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список</w:t>
        </w:r>
      </w:ins>
    </w:p>
    <w:p w14:paraId="3F859261" w14:textId="77777777" w:rsidR="00397F35" w:rsidRPr="00397F35" w:rsidRDefault="00397F35" w:rsidP="00397F35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ins w:id="59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591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SmallIcon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набор мелких значков</w:t>
        </w:r>
      </w:ins>
    </w:p>
    <w:p w14:paraId="024D5A20" w14:textId="77777777" w:rsidR="00397F35" w:rsidRPr="00397F35" w:rsidRDefault="00397F35" w:rsidP="00397F35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ins w:id="59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593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Tile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плитка</w:t>
        </w:r>
      </w:ins>
    </w:p>
    <w:p w14:paraId="6C872AA8" w14:textId="77777777" w:rsidR="00397F35" w:rsidRPr="00397F35" w:rsidRDefault="00397F35" w:rsidP="00397F35">
      <w:pPr>
        <w:shd w:val="clear" w:color="auto" w:fill="F7F7FA"/>
        <w:spacing w:before="100" w:beforeAutospacing="1" w:after="100" w:afterAutospacing="1" w:line="312" w:lineRule="atLeast"/>
        <w:rPr>
          <w:ins w:id="59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595" w:author="Unknown"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>При отображении в виде таблицы также надо задать набор столбцов в свойстве</w:t>
        </w:r>
        <w:r w:rsidRPr="00397F35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397F35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Columns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у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ListView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p w14:paraId="187C4F3F" w14:textId="77777777" w:rsidR="00397F35" w:rsidRPr="00397F35" w:rsidRDefault="005A3C90" w:rsidP="00397F35">
      <w:pPr>
        <w:spacing w:after="0" w:line="240" w:lineRule="auto"/>
        <w:rPr>
          <w:ins w:id="59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A8C1B4" wp14:editId="181BECB6">
            <wp:extent cx="5457825" cy="4086225"/>
            <wp:effectExtent l="19050" t="0" r="9525" b="0"/>
            <wp:docPr id="17" name="Рисунок 16" descr="4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D0C4" w14:textId="77777777" w:rsidR="00397F35" w:rsidRPr="00397F35" w:rsidRDefault="00397F35" w:rsidP="00397F35">
      <w:pPr>
        <w:shd w:val="clear" w:color="auto" w:fill="F7F7FA"/>
        <w:spacing w:before="100" w:beforeAutospacing="1" w:after="100" w:afterAutospacing="1" w:line="312" w:lineRule="atLeast"/>
        <w:rPr>
          <w:ins w:id="59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598" w:author="Unknown"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В данном случае я указал один столбец, у которого заголовок будет "Страна". Если у элементов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ListViewItem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были бы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подэлементы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то можно было бы также задать и столбцы для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подэлементов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2B6DE7D7" w14:textId="77777777" w:rsidR="00397F35" w:rsidRPr="00397F35" w:rsidRDefault="00397F35" w:rsidP="00397F35">
      <w:pPr>
        <w:shd w:val="clear" w:color="auto" w:fill="F7F7FA"/>
        <w:spacing w:before="100" w:beforeAutospacing="1" w:after="100" w:afterAutospacing="1" w:line="312" w:lineRule="atLeast"/>
        <w:rPr>
          <w:ins w:id="59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600" w:author="Unknown"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Кроме рассмотренных выше свойств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ListView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надо еще отметить некоторые. Свойство</w:t>
        </w:r>
        <w:r w:rsidRPr="00397F35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MultiSelect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при установке в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true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позволяет выделять несколько строк в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ListView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одновременно.</w:t>
        </w:r>
      </w:ins>
    </w:p>
    <w:p w14:paraId="3263E7AA" w14:textId="77777777" w:rsidR="00397F35" w:rsidRPr="00397F35" w:rsidRDefault="00397F35" w:rsidP="00397F35">
      <w:pPr>
        <w:shd w:val="clear" w:color="auto" w:fill="F7F7FA"/>
        <w:spacing w:before="100" w:beforeAutospacing="1" w:after="100" w:afterAutospacing="1" w:line="312" w:lineRule="atLeast"/>
        <w:rPr>
          <w:ins w:id="60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602" w:author="Unknown"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Свойство</w:t>
        </w:r>
        <w:r w:rsidRPr="00397F35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397F35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Sorting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позволяет задать режим сортировки в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ListView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По умолчанию оно имеет значение</w:t>
        </w:r>
        <w:r w:rsidRPr="00397F35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397F35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None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но также можно установить сортировку по возрастанию (значение</w:t>
        </w:r>
        <w:r w:rsidRPr="00397F35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397F35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Ascending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) или сортировку по убыванию (значение</w:t>
        </w:r>
        <w:r w:rsidRPr="00397F35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397F35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Descending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)</w:t>
        </w:r>
      </w:ins>
    </w:p>
    <w:p w14:paraId="3DBB4651" w14:textId="77777777" w:rsidR="00397F35" w:rsidRPr="00397F35" w:rsidRDefault="00397F35" w:rsidP="00397F35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603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ins w:id="604" w:author="Unknown">
        <w:r w:rsidRPr="00397F35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ListView</w:t>
        </w:r>
        <w:proofErr w:type="spellEnd"/>
        <w:r w:rsidRPr="00397F35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. Практика</w:t>
        </w:r>
      </w:ins>
    </w:p>
    <w:p w14:paraId="548557EF" w14:textId="77777777" w:rsidR="00397F35" w:rsidRPr="00397F35" w:rsidRDefault="00397F35" w:rsidP="00397F35">
      <w:pPr>
        <w:shd w:val="clear" w:color="auto" w:fill="F7F7FA"/>
        <w:spacing w:before="100" w:beforeAutospacing="1" w:after="100" w:afterAutospacing="1" w:line="312" w:lineRule="atLeast"/>
        <w:rPr>
          <w:ins w:id="60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606" w:author="Unknown"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Выполним небольшую практическую задачу: выберем все названия файлов из какой-нибудь папки в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ListView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1A8B42BE" w14:textId="77777777" w:rsidR="00397F35" w:rsidRPr="00397F35" w:rsidRDefault="005A3C90" w:rsidP="00397F35">
      <w:pPr>
        <w:spacing w:after="0" w:line="240" w:lineRule="auto"/>
        <w:rPr>
          <w:ins w:id="60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254BF30" wp14:editId="08374957">
            <wp:extent cx="3219450" cy="2428875"/>
            <wp:effectExtent l="19050" t="0" r="0" b="0"/>
            <wp:docPr id="18" name="Рисунок 17" descr="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4179" w14:textId="77777777" w:rsidR="00397F35" w:rsidRPr="00397F35" w:rsidRDefault="00397F35" w:rsidP="00397F35">
      <w:pPr>
        <w:shd w:val="clear" w:color="auto" w:fill="F7F7FA"/>
        <w:spacing w:before="100" w:beforeAutospacing="1" w:after="100" w:afterAutospacing="1" w:line="312" w:lineRule="atLeast"/>
        <w:rPr>
          <w:ins w:id="60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ins w:id="609" w:author="Unknown"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Во-первых</w:t>
        </w:r>
        <w:proofErr w:type="gram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добавим на форму элементы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TextBox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(для ввода названия папки, файлы которой надо получить),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Button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(для запуска получения) и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ListView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7EB89F9C" w14:textId="77777777" w:rsidR="00397F35" w:rsidRPr="00397F35" w:rsidRDefault="00397F35" w:rsidP="00397F35">
      <w:pPr>
        <w:shd w:val="clear" w:color="auto" w:fill="F7F7FA"/>
        <w:spacing w:before="100" w:beforeAutospacing="1" w:after="100" w:afterAutospacing="1" w:line="312" w:lineRule="atLeast"/>
        <w:rPr>
          <w:ins w:id="61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611" w:author="Unknown"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Чтобы все файлы имели какое-нибудь изображение, добавим на форму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ImageList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с именем imageList1 и поместим в него какую-нибудь картинку.</w:t>
        </w:r>
      </w:ins>
    </w:p>
    <w:p w14:paraId="0BD0302A" w14:textId="77777777" w:rsidR="00397F35" w:rsidRPr="00397F35" w:rsidRDefault="00397F35" w:rsidP="00397F35">
      <w:pPr>
        <w:shd w:val="clear" w:color="auto" w:fill="F7F7FA"/>
        <w:spacing w:before="100" w:beforeAutospacing="1" w:after="100" w:afterAutospacing="1" w:line="312" w:lineRule="atLeast"/>
        <w:rPr>
          <w:ins w:id="61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613" w:author="Unknown"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У </w:t>
        </w:r>
        <w:proofErr w:type="spellStart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ListView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для свойства</w:t>
        </w:r>
        <w:r w:rsidRPr="00397F35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397F35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View</w:t>
        </w:r>
        <w:r w:rsidRPr="00397F35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установим значение</w:t>
        </w:r>
        <w:r w:rsidRPr="00397F35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397F35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SmallIcon</w:t>
        </w:r>
        <w:proofErr w:type="spellEnd"/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4CD484E9" w14:textId="77777777" w:rsidR="00397F35" w:rsidRPr="00397F35" w:rsidRDefault="00397F35" w:rsidP="00397F35">
      <w:pPr>
        <w:shd w:val="clear" w:color="auto" w:fill="F7F7FA"/>
        <w:spacing w:before="100" w:beforeAutospacing="1" w:after="100" w:afterAutospacing="1" w:line="312" w:lineRule="atLeast"/>
        <w:rPr>
          <w:ins w:id="61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615" w:author="Unknown">
        <w:r w:rsidRPr="00397F35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Все остальное сделаем в коде формы:</w:t>
        </w:r>
      </w:ins>
    </w:p>
    <w:tbl>
      <w:tblPr>
        <w:tblW w:w="128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255"/>
      </w:tblGrid>
      <w:tr w:rsidR="00397F35" w:rsidRPr="00397F35" w14:paraId="10545366" w14:textId="77777777" w:rsidTr="00397F3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FBCDB1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A0EBA1F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207014B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51C95F67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355DE55C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6E34C652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79A93810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6BD8BCD0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74D07344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7BE2F3B5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4CAC5845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0AC3301A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7D191189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45C2A889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57C85BAC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3C71AF66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7062B4B1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15BAE5EF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3E13D093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14:paraId="19356D93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31B94F89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14:paraId="2D2CF7EA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14:paraId="312F87E0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14:paraId="077C7B3D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14:paraId="4D9084FD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25</w:t>
            </w:r>
          </w:p>
          <w:p w14:paraId="3C4AAFBB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14:paraId="18448043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14:paraId="16F95053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14:paraId="758B4CA7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14:paraId="7C088DF6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14:paraId="6F3B1AC3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14:paraId="497EA98B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14:paraId="1B3B1955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14:paraId="45479191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2255" w:type="dxa"/>
            <w:vAlign w:val="center"/>
            <w:hideMark/>
          </w:tcPr>
          <w:p w14:paraId="65A850A6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using</w:t>
            </w: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System;</w:t>
            </w:r>
          </w:p>
          <w:p w14:paraId="052ADC81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</w:t>
            </w: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System.ComponentModel</w:t>
            </w:r>
            <w:proofErr w:type="spellEnd"/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5859FF6D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</w:t>
            </w: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System.IO;</w:t>
            </w:r>
          </w:p>
          <w:p w14:paraId="0FA8EC24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</w:t>
            </w: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System.Windows.Forms</w:t>
            </w:r>
            <w:proofErr w:type="spellEnd"/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5E77D800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6A6574F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namespace</w:t>
            </w: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HelloApp</w:t>
            </w:r>
            <w:proofErr w:type="spellEnd"/>
          </w:p>
          <w:p w14:paraId="26704D57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3D53BBB4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5054AB9A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5B480A29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public</w:t>
            </w: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75BAB137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14:paraId="162D8185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proofErr w:type="spellStart"/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6ACE8C94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0F3EBA0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listView1.SmallImageList = imageList1;</w:t>
            </w:r>
          </w:p>
          <w:p w14:paraId="78A3154A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}</w:t>
            </w:r>
          </w:p>
          <w:p w14:paraId="2374B29E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EF51F41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private</w:t>
            </w: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button1_Click(object</w:t>
            </w: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2CBCE1DF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14:paraId="6531F902" w14:textId="77777777" w:rsidR="00397F35" w:rsidRPr="00397F35" w:rsidRDefault="00397F35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string</w:t>
            </w:r>
            <w:r w:rsidRPr="00397F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path = textBox1.Text;</w:t>
            </w:r>
          </w:p>
          <w:p w14:paraId="492AA921" w14:textId="77777777" w:rsidR="00397F35" w:rsidRPr="0006549F" w:rsidRDefault="00397F35" w:rsidP="00397F35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lang w:val="en-US" w:eastAsia="ru-RU"/>
              </w:rPr>
            </w:pP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// </w:t>
            </w:r>
            <w:r w:rsidRPr="00397F35">
              <w:rPr>
                <w:rFonts w:ascii="Courier New" w:eastAsia="Times New Roman" w:hAnsi="Courier New" w:cs="Courier New"/>
                <w:sz w:val="20"/>
                <w:lang w:eastAsia="ru-RU"/>
              </w:rPr>
              <w:t>получаем</w:t>
            </w: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397F35">
              <w:rPr>
                <w:rFonts w:ascii="Courier New" w:eastAsia="Times New Roman" w:hAnsi="Courier New" w:cs="Courier New"/>
                <w:sz w:val="20"/>
                <w:lang w:eastAsia="ru-RU"/>
              </w:rPr>
              <w:t>все</w:t>
            </w: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397F35">
              <w:rPr>
                <w:rFonts w:ascii="Courier New" w:eastAsia="Times New Roman" w:hAnsi="Courier New" w:cs="Courier New"/>
                <w:sz w:val="20"/>
                <w:lang w:eastAsia="ru-RU"/>
              </w:rPr>
              <w:t>файлы</w:t>
            </w:r>
          </w:p>
          <w:p w14:paraId="04A723F2" w14:textId="77777777" w:rsidR="005A3C90" w:rsidRPr="005A3C90" w:rsidRDefault="005A3C90" w:rsidP="00397F3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Style w:val="HTML"/>
                <w:rFonts w:eastAsiaTheme="minorHAnsi"/>
                <w:lang w:val="en-US"/>
              </w:rPr>
              <w:t>string</w:t>
            </w:r>
            <w:r w:rsidRPr="005A3C90">
              <w:rPr>
                <w:rStyle w:val="HTML"/>
                <w:rFonts w:eastAsiaTheme="minorHAnsi"/>
                <w:color w:val="000000"/>
                <w:lang w:val="en-US"/>
              </w:rPr>
              <w:t xml:space="preserve">[] files = </w:t>
            </w:r>
            <w:proofErr w:type="spellStart"/>
            <w:r w:rsidRPr="005A3C90">
              <w:rPr>
                <w:rStyle w:val="HTML"/>
                <w:rFonts w:eastAsiaTheme="minorHAnsi"/>
                <w:color w:val="000000"/>
                <w:lang w:val="en-US"/>
              </w:rPr>
              <w:t>Directory.GetFiles</w:t>
            </w:r>
            <w:proofErr w:type="spellEnd"/>
            <w:r w:rsidRPr="005A3C90">
              <w:rPr>
                <w:rStyle w:val="HTML"/>
                <w:rFonts w:eastAsiaTheme="minorHAnsi"/>
                <w:color w:val="000000"/>
                <w:lang w:val="en-US"/>
              </w:rPr>
              <w:t>(path);</w:t>
            </w:r>
          </w:p>
          <w:p w14:paraId="1B1A9CEF" w14:textId="77777777" w:rsidR="006566A8" w:rsidRPr="006566A8" w:rsidRDefault="00397F35" w:rsidP="006566A8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</w:t>
            </w:r>
            <w:r w:rsidR="006566A8"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           // </w:t>
            </w:r>
            <w:r w:rsidR="006566A8" w:rsidRPr="006566A8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перебор</w:t>
            </w:r>
            <w:r w:rsidR="006566A8"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="006566A8" w:rsidRPr="006566A8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полученных</w:t>
            </w:r>
            <w:r w:rsidR="006566A8"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="006566A8" w:rsidRPr="006566A8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файлов</w:t>
            </w:r>
          </w:p>
          <w:p w14:paraId="67034221" w14:textId="77777777" w:rsidR="006566A8" w:rsidRPr="006566A8" w:rsidRDefault="006566A8" w:rsidP="006566A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foreach(string</w:t>
            </w:r>
            <w:r w:rsidRPr="006566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file in</w:t>
            </w:r>
            <w:r w:rsidRPr="006566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files)</w:t>
            </w:r>
          </w:p>
          <w:p w14:paraId="030CECDE" w14:textId="77777777" w:rsidR="006566A8" w:rsidRPr="006566A8" w:rsidRDefault="006566A8" w:rsidP="006566A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{</w:t>
            </w:r>
          </w:p>
          <w:p w14:paraId="21E7C450" w14:textId="77777777" w:rsidR="006566A8" w:rsidRPr="006566A8" w:rsidRDefault="006566A8" w:rsidP="006566A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lastRenderedPageBreak/>
              <w:t>                </w:t>
            </w:r>
            <w:proofErr w:type="spellStart"/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ListViewItem</w:t>
            </w:r>
            <w:proofErr w:type="spellEnd"/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lvi = new</w:t>
            </w:r>
            <w:r w:rsidRPr="006566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ListViewItem</w:t>
            </w:r>
            <w:proofErr w:type="spellEnd"/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();</w:t>
            </w:r>
          </w:p>
          <w:p w14:paraId="5362E55D" w14:textId="77777777" w:rsidR="006566A8" w:rsidRPr="006566A8" w:rsidRDefault="006566A8" w:rsidP="006566A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                // </w:t>
            </w:r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установка</w:t>
            </w:r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названия</w:t>
            </w:r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файла</w:t>
            </w:r>
          </w:p>
          <w:p w14:paraId="14060963" w14:textId="77777777" w:rsidR="006566A8" w:rsidRPr="006566A8" w:rsidRDefault="006566A8" w:rsidP="006566A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</w:t>
            </w:r>
            <w:proofErr w:type="spellStart"/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lvi.Text</w:t>
            </w:r>
            <w:proofErr w:type="spellEnd"/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= </w:t>
            </w:r>
            <w:proofErr w:type="spellStart"/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file.Remove</w:t>
            </w:r>
            <w:proofErr w:type="spellEnd"/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(0, </w:t>
            </w:r>
            <w:proofErr w:type="spellStart"/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file.LastIndexOf</w:t>
            </w:r>
            <w:proofErr w:type="spellEnd"/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('\\') + 1);</w:t>
            </w:r>
          </w:p>
          <w:p w14:paraId="46A2E452" w14:textId="77777777" w:rsidR="006566A8" w:rsidRPr="006566A8" w:rsidRDefault="006566A8" w:rsidP="006566A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</w:t>
            </w:r>
            <w:proofErr w:type="spellStart"/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lvi.ImageIndex</w:t>
            </w:r>
            <w:proofErr w:type="spellEnd"/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 = 0; // установка картинки для файла</w:t>
            </w:r>
          </w:p>
          <w:p w14:paraId="721DF0F5" w14:textId="77777777" w:rsidR="006566A8" w:rsidRPr="006566A8" w:rsidRDefault="006566A8" w:rsidP="006566A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                // добавляем элемент в </w:t>
            </w:r>
            <w:proofErr w:type="spellStart"/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ListView</w:t>
            </w:r>
            <w:proofErr w:type="spellEnd"/>
          </w:p>
          <w:p w14:paraId="01B1D8AD" w14:textId="77777777" w:rsidR="006566A8" w:rsidRPr="006566A8" w:rsidRDefault="006566A8" w:rsidP="006566A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               listView1.Items.Add(</w:t>
            </w:r>
            <w:proofErr w:type="spellStart"/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lvi</w:t>
            </w:r>
            <w:proofErr w:type="spellEnd"/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);</w:t>
            </w:r>
          </w:p>
          <w:p w14:paraId="1ED20718" w14:textId="77777777" w:rsidR="006566A8" w:rsidRPr="006566A8" w:rsidRDefault="006566A8" w:rsidP="006566A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           </w:t>
            </w:r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}</w:t>
            </w:r>
          </w:p>
          <w:p w14:paraId="7A66D791" w14:textId="77777777" w:rsidR="006566A8" w:rsidRPr="006566A8" w:rsidRDefault="006566A8" w:rsidP="006566A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        } </w:t>
            </w:r>
          </w:p>
          <w:p w14:paraId="5668E131" w14:textId="77777777" w:rsidR="006566A8" w:rsidRPr="006566A8" w:rsidRDefault="006566A8" w:rsidP="006566A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}</w:t>
            </w:r>
          </w:p>
          <w:p w14:paraId="1093F709" w14:textId="77777777" w:rsidR="006566A8" w:rsidRPr="006566A8" w:rsidRDefault="006566A8" w:rsidP="006566A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6566A8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}</w:t>
            </w:r>
          </w:p>
          <w:p w14:paraId="1778CCC5" w14:textId="77777777" w:rsidR="00397F35" w:rsidRPr="00397F35" w:rsidRDefault="00397F35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F3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</w:t>
            </w:r>
          </w:p>
        </w:tc>
      </w:tr>
    </w:tbl>
    <w:p w14:paraId="0E101B84" w14:textId="77777777" w:rsidR="001F52A7" w:rsidRDefault="001F52A7" w:rsidP="006C132B"/>
    <w:p w14:paraId="1AFC57EB" w14:textId="77777777" w:rsidR="005A3C90" w:rsidRPr="005A3C90" w:rsidRDefault="005A3C90" w:rsidP="005A3C90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proofErr w:type="spellStart"/>
      <w:r w:rsidRPr="005A3C9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TreeView</w:t>
      </w:r>
      <w:proofErr w:type="spellEnd"/>
    </w:p>
    <w:p w14:paraId="5DC5985A" w14:textId="77777777" w:rsidR="005A3C90" w:rsidRPr="005A3C90" w:rsidRDefault="005A3C90" w:rsidP="005A3C90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5A3C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31.10.2015</w:t>
      </w:r>
    </w:p>
    <w:p w14:paraId="0072A791" w14:textId="77777777" w:rsidR="005A3C90" w:rsidRPr="005A3C90" w:rsidRDefault="005A3C90" w:rsidP="005A3C90">
      <w:pPr>
        <w:shd w:val="clear" w:color="auto" w:fill="F7F7FA"/>
        <w:spacing w:before="100" w:beforeAutospacing="1" w:after="100" w:afterAutospacing="1" w:line="312" w:lineRule="atLeast"/>
        <w:rPr>
          <w:ins w:id="61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17" w:author="Unknown"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TreeView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представляет визуальный элемент в виде дерева. Дерево содержит узлы, которые представляют объекты</w:t>
        </w:r>
        <w:r w:rsidRPr="005A3C90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TreeNode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Узлы могут содержать другие </w:t>
        </w:r>
        <w:proofErr w:type="spellStart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подузлы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могут находиться как скрытом, так и в раскрытом состоянии. Все узлы содержатся в свойстве</w:t>
        </w:r>
        <w:r w:rsidRPr="005A3C90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Nodes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4993043F" w14:textId="77777777" w:rsidR="005A3C90" w:rsidRPr="005A3C90" w:rsidRDefault="005A3C90" w:rsidP="005A3C90">
      <w:pPr>
        <w:shd w:val="clear" w:color="auto" w:fill="F7F7FA"/>
        <w:spacing w:before="100" w:beforeAutospacing="1" w:after="100" w:afterAutospacing="1" w:line="312" w:lineRule="atLeast"/>
        <w:rPr>
          <w:ins w:id="61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619" w:author="Unknown"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Если мы </w:t>
        </w:r>
        <w:proofErr w:type="spellStart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нажем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в панели Свойств на свойство</w:t>
        </w:r>
        <w:r w:rsidRPr="005A3C90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5A3C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Nodes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то нам откроется окно редактирования узлов </w:t>
        </w:r>
        <w:proofErr w:type="spellStart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TreeView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p w14:paraId="2816C2ED" w14:textId="77777777" w:rsidR="005A3C90" w:rsidRPr="005A3C90" w:rsidRDefault="00A07714" w:rsidP="005A3C90">
      <w:pPr>
        <w:spacing w:after="0" w:line="240" w:lineRule="auto"/>
        <w:rPr>
          <w:ins w:id="62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C054B39" wp14:editId="0223B885">
            <wp:extent cx="5940425" cy="4764405"/>
            <wp:effectExtent l="19050" t="0" r="3175" b="0"/>
            <wp:docPr id="19" name="Рисунок 18" descr="4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BB78" w14:textId="77777777" w:rsidR="005A3C90" w:rsidRPr="005A3C90" w:rsidRDefault="005A3C90" w:rsidP="005A3C90">
      <w:pPr>
        <w:shd w:val="clear" w:color="auto" w:fill="F7F7FA"/>
        <w:spacing w:before="100" w:beforeAutospacing="1" w:after="100" w:afterAutospacing="1" w:line="312" w:lineRule="atLeast"/>
        <w:rPr>
          <w:ins w:id="62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622" w:author="Unknown"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В этом окне мы можем добавить новые узлы, создать для них </w:t>
        </w:r>
        <w:proofErr w:type="spellStart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подузлы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удалить уже имеющиеся, настроить свойства узлов. Рассмотрим некоторые свойства, которые мы здесь может установить:</w:t>
        </w:r>
      </w:ins>
    </w:p>
    <w:p w14:paraId="2A649501" w14:textId="77777777" w:rsidR="005A3C90" w:rsidRPr="005A3C90" w:rsidRDefault="005A3C90" w:rsidP="005A3C90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rPr>
          <w:ins w:id="62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24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BackColor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фоновый цвет узла</w:t>
        </w:r>
      </w:ins>
    </w:p>
    <w:p w14:paraId="6FB519DB" w14:textId="77777777" w:rsidR="005A3C90" w:rsidRPr="005A3C90" w:rsidRDefault="005A3C90" w:rsidP="005A3C90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rPr>
          <w:ins w:id="62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26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Checked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если равно </w:t>
        </w:r>
        <w:proofErr w:type="spellStart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true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то данный узел будет отмечен флажком</w:t>
        </w:r>
      </w:ins>
    </w:p>
    <w:p w14:paraId="11ADE63D" w14:textId="77777777" w:rsidR="005A3C90" w:rsidRPr="005A3C90" w:rsidRDefault="005A3C90" w:rsidP="005A3C90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rPr>
          <w:ins w:id="62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28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NodeFont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шрифт узла</w:t>
        </w:r>
      </w:ins>
    </w:p>
    <w:p w14:paraId="5766796A" w14:textId="77777777" w:rsidR="005A3C90" w:rsidRPr="005A3C90" w:rsidRDefault="005A3C90" w:rsidP="005A3C90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rPr>
          <w:ins w:id="62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30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ForeColor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цвет шрифта</w:t>
        </w:r>
      </w:ins>
    </w:p>
    <w:p w14:paraId="114CCDBF" w14:textId="77777777" w:rsidR="005A3C90" w:rsidRPr="005A3C90" w:rsidRDefault="005A3C90" w:rsidP="005A3C90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rPr>
          <w:ins w:id="63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632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Text</w:t>
        </w:r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текст узла</w:t>
        </w:r>
      </w:ins>
    </w:p>
    <w:p w14:paraId="4A7DE3FD" w14:textId="77777777" w:rsidR="005A3C90" w:rsidRPr="005A3C90" w:rsidRDefault="005A3C90" w:rsidP="005A3C90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rPr>
          <w:ins w:id="63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34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ImageIndex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получает или задает индекс изображения, выводимого для данного узла</w:t>
        </w:r>
      </w:ins>
    </w:p>
    <w:p w14:paraId="5AA04550" w14:textId="77777777" w:rsidR="005A3C90" w:rsidRPr="005A3C90" w:rsidRDefault="005A3C90" w:rsidP="005A3C90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rPr>
          <w:ins w:id="63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36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ImageKey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получает или задает индекс изображения для данного узла</w:t>
        </w:r>
      </w:ins>
    </w:p>
    <w:p w14:paraId="518FF730" w14:textId="77777777" w:rsidR="005A3C90" w:rsidRPr="005A3C90" w:rsidRDefault="005A3C90" w:rsidP="005A3C90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rPr>
          <w:ins w:id="63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38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SelectedImageKey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получает или задает индекс изображения для данного узла в выбранном состоянии</w:t>
        </w:r>
      </w:ins>
    </w:p>
    <w:p w14:paraId="1B0AC036" w14:textId="77777777" w:rsidR="005A3C90" w:rsidRPr="005A3C90" w:rsidRDefault="005A3C90" w:rsidP="005A3C90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rPr>
          <w:ins w:id="63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40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SelectedImageIndex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получает или задает индекс изображения, выводимого для данного узла в выбранном состоянии</w:t>
        </w:r>
      </w:ins>
    </w:p>
    <w:p w14:paraId="067C8DF2" w14:textId="77777777" w:rsidR="005A3C90" w:rsidRPr="005A3C90" w:rsidRDefault="005A3C90" w:rsidP="005A3C90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rPr>
          <w:ins w:id="64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42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StateImageIndex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получает или задает индекс изображения состояния (</w:t>
        </w:r>
        <w:proofErr w:type="gramStart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например</w:t>
        </w:r>
        <w:proofErr w:type="gram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установленного или снятого флажка, указывающего состояние элемента)</w:t>
        </w:r>
      </w:ins>
    </w:p>
    <w:p w14:paraId="735E2479" w14:textId="77777777" w:rsidR="005A3C90" w:rsidRPr="005A3C90" w:rsidRDefault="005A3C90" w:rsidP="005A3C90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rPr>
          <w:ins w:id="64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44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Tag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тег узла</w:t>
        </w:r>
      </w:ins>
    </w:p>
    <w:p w14:paraId="7DAA328F" w14:textId="77777777" w:rsidR="005A3C90" w:rsidRPr="005A3C90" w:rsidRDefault="005A3C90" w:rsidP="005A3C90">
      <w:pPr>
        <w:shd w:val="clear" w:color="auto" w:fill="F7F7FA"/>
        <w:spacing w:before="100" w:beforeAutospacing="1" w:after="100" w:afterAutospacing="1" w:line="312" w:lineRule="atLeast"/>
        <w:rPr>
          <w:ins w:id="64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646" w:author="Unknown"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>И затем все добавленные узлы мы сможем увидеть в приложении на форме:</w:t>
        </w:r>
      </w:ins>
    </w:p>
    <w:p w14:paraId="05629ADA" w14:textId="77777777" w:rsidR="005A3C90" w:rsidRPr="005A3C90" w:rsidRDefault="00A07714" w:rsidP="005A3C90">
      <w:pPr>
        <w:spacing w:after="0" w:line="240" w:lineRule="auto"/>
        <w:rPr>
          <w:ins w:id="64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6A834F" wp14:editId="243C41FF">
            <wp:extent cx="2514600" cy="2428875"/>
            <wp:effectExtent l="19050" t="0" r="0" b="0"/>
            <wp:docPr id="20" name="Рисунок 19" descr="4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5D43" w14:textId="77777777" w:rsidR="005A3C90" w:rsidRPr="005A3C90" w:rsidRDefault="005A3C90" w:rsidP="005A3C90">
      <w:pPr>
        <w:shd w:val="clear" w:color="auto" w:fill="F7F7FA"/>
        <w:spacing w:before="100" w:beforeAutospacing="1" w:after="100" w:afterAutospacing="1" w:line="312" w:lineRule="atLeast"/>
        <w:rPr>
          <w:ins w:id="64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649" w:author="Unknown"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Кроме данных свойств, управляющих визуализацией, элемент </w:t>
        </w:r>
        <w:proofErr w:type="spellStart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TreeNode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имеет еще ряд важных свойств, которые мы можем использовать к коде:</w:t>
        </w:r>
      </w:ins>
    </w:p>
    <w:p w14:paraId="2495926E" w14:textId="77777777" w:rsidR="005A3C90" w:rsidRPr="005A3C90" w:rsidRDefault="005A3C90" w:rsidP="005A3C90">
      <w:pPr>
        <w:numPr>
          <w:ilvl w:val="0"/>
          <w:numId w:val="32"/>
        </w:numPr>
        <w:shd w:val="clear" w:color="auto" w:fill="F7F7FA"/>
        <w:spacing w:before="100" w:beforeAutospacing="1" w:after="100" w:afterAutospacing="1" w:line="312" w:lineRule="atLeast"/>
        <w:rPr>
          <w:ins w:id="65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51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FirstNode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первый дочерний узел</w:t>
        </w:r>
      </w:ins>
    </w:p>
    <w:p w14:paraId="191F5D8E" w14:textId="77777777" w:rsidR="005A3C90" w:rsidRPr="005A3C90" w:rsidRDefault="005A3C90" w:rsidP="005A3C90">
      <w:pPr>
        <w:numPr>
          <w:ilvl w:val="0"/>
          <w:numId w:val="32"/>
        </w:numPr>
        <w:shd w:val="clear" w:color="auto" w:fill="F7F7FA"/>
        <w:spacing w:before="100" w:beforeAutospacing="1" w:after="100" w:afterAutospacing="1" w:line="312" w:lineRule="atLeast"/>
        <w:rPr>
          <w:ins w:id="65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53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LastNode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последний дочерний узел</w:t>
        </w:r>
      </w:ins>
    </w:p>
    <w:p w14:paraId="6354D106" w14:textId="77777777" w:rsidR="005A3C90" w:rsidRPr="005A3C90" w:rsidRDefault="005A3C90" w:rsidP="005A3C90">
      <w:pPr>
        <w:numPr>
          <w:ilvl w:val="0"/>
          <w:numId w:val="32"/>
        </w:numPr>
        <w:shd w:val="clear" w:color="auto" w:fill="F7F7FA"/>
        <w:spacing w:before="100" w:beforeAutospacing="1" w:after="100" w:afterAutospacing="1" w:line="312" w:lineRule="atLeast"/>
        <w:rPr>
          <w:ins w:id="65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55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NextNode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возвращает следующий сестринский узел по отношению к текущему</w:t>
        </w:r>
      </w:ins>
    </w:p>
    <w:p w14:paraId="47E3B51C" w14:textId="77777777" w:rsidR="005A3C90" w:rsidRPr="005A3C90" w:rsidRDefault="005A3C90" w:rsidP="005A3C90">
      <w:pPr>
        <w:numPr>
          <w:ilvl w:val="0"/>
          <w:numId w:val="32"/>
        </w:numPr>
        <w:shd w:val="clear" w:color="auto" w:fill="F7F7FA"/>
        <w:spacing w:before="100" w:beforeAutospacing="1" w:after="100" w:afterAutospacing="1" w:line="312" w:lineRule="atLeast"/>
        <w:rPr>
          <w:ins w:id="65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57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NextVisibleNode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возвращает следующий видимый узел по отношению к текущему</w:t>
        </w:r>
      </w:ins>
    </w:p>
    <w:p w14:paraId="05A7DC86" w14:textId="77777777" w:rsidR="005A3C90" w:rsidRPr="005A3C90" w:rsidRDefault="005A3C90" w:rsidP="005A3C90">
      <w:pPr>
        <w:numPr>
          <w:ilvl w:val="0"/>
          <w:numId w:val="32"/>
        </w:numPr>
        <w:shd w:val="clear" w:color="auto" w:fill="F7F7FA"/>
        <w:spacing w:before="100" w:beforeAutospacing="1" w:after="100" w:afterAutospacing="1" w:line="312" w:lineRule="atLeast"/>
        <w:rPr>
          <w:ins w:id="65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59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PrevNode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возвращает предыдущий сестринский узел по отношению к текущему</w:t>
        </w:r>
      </w:ins>
    </w:p>
    <w:p w14:paraId="13C3C2FF" w14:textId="77777777" w:rsidR="005A3C90" w:rsidRPr="005A3C90" w:rsidRDefault="005A3C90" w:rsidP="005A3C90">
      <w:pPr>
        <w:numPr>
          <w:ilvl w:val="0"/>
          <w:numId w:val="32"/>
        </w:numPr>
        <w:shd w:val="clear" w:color="auto" w:fill="F7F7FA"/>
        <w:spacing w:before="100" w:beforeAutospacing="1" w:after="100" w:afterAutospacing="1" w:line="312" w:lineRule="atLeast"/>
        <w:rPr>
          <w:ins w:id="66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61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PrevVisibleNode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возвращает предыдущий видимый узел по отношению к текущему</w:t>
        </w:r>
      </w:ins>
    </w:p>
    <w:p w14:paraId="581C5A98" w14:textId="77777777" w:rsidR="005A3C90" w:rsidRPr="005A3C90" w:rsidRDefault="005A3C90" w:rsidP="005A3C90">
      <w:pPr>
        <w:numPr>
          <w:ilvl w:val="0"/>
          <w:numId w:val="32"/>
        </w:numPr>
        <w:shd w:val="clear" w:color="auto" w:fill="F7F7FA"/>
        <w:spacing w:before="100" w:beforeAutospacing="1" w:after="100" w:afterAutospacing="1" w:line="312" w:lineRule="atLeast"/>
        <w:rPr>
          <w:ins w:id="66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63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Nodes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возвращает коллекцию дочерних узлов</w:t>
        </w:r>
      </w:ins>
    </w:p>
    <w:p w14:paraId="52CC6EA1" w14:textId="77777777" w:rsidR="005A3C90" w:rsidRPr="005A3C90" w:rsidRDefault="005A3C90" w:rsidP="005A3C90">
      <w:pPr>
        <w:numPr>
          <w:ilvl w:val="0"/>
          <w:numId w:val="32"/>
        </w:numPr>
        <w:shd w:val="clear" w:color="auto" w:fill="F7F7FA"/>
        <w:spacing w:before="100" w:beforeAutospacing="1" w:after="100" w:afterAutospacing="1" w:line="312" w:lineRule="atLeast"/>
        <w:rPr>
          <w:ins w:id="66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65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Parent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возвращает родительский узел для текущего узла</w:t>
        </w:r>
      </w:ins>
    </w:p>
    <w:p w14:paraId="07BD0888" w14:textId="77777777" w:rsidR="005A3C90" w:rsidRPr="005A3C90" w:rsidRDefault="005A3C90" w:rsidP="005A3C90">
      <w:pPr>
        <w:numPr>
          <w:ilvl w:val="0"/>
          <w:numId w:val="32"/>
        </w:numPr>
        <w:shd w:val="clear" w:color="auto" w:fill="F7F7FA"/>
        <w:spacing w:before="100" w:beforeAutospacing="1" w:after="100" w:afterAutospacing="1" w:line="312" w:lineRule="atLeast"/>
        <w:rPr>
          <w:ins w:id="66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67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TreeView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возвращает объект </w:t>
        </w:r>
        <w:proofErr w:type="spellStart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TreeView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в котором определен текущий узел</w:t>
        </w:r>
      </w:ins>
    </w:p>
    <w:p w14:paraId="79FD0E69" w14:textId="77777777" w:rsidR="005A3C90" w:rsidRPr="005A3C90" w:rsidRDefault="005A3C90" w:rsidP="005A3C90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668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ins w:id="669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Программное управление узлами</w:t>
        </w:r>
      </w:ins>
    </w:p>
    <w:p w14:paraId="7C1EDD82" w14:textId="77777777" w:rsidR="005A3C90" w:rsidRPr="005A3C90" w:rsidRDefault="005A3C90" w:rsidP="005A3C90">
      <w:pPr>
        <w:shd w:val="clear" w:color="auto" w:fill="F7F7FA"/>
        <w:spacing w:before="100" w:beforeAutospacing="1" w:after="100" w:afterAutospacing="1" w:line="312" w:lineRule="atLeast"/>
        <w:rPr>
          <w:ins w:id="67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671" w:author="Unknown"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Рассмотрим программное добавление и удаление узлов: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495"/>
      </w:tblGrid>
      <w:tr w:rsidR="005A3C90" w:rsidRPr="005A3C90" w14:paraId="16F1C4A5" w14:textId="77777777" w:rsidTr="005A3C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24BEBC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7B60B89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DE56D6C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75A39C3A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20AD4EAA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3AF9152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7166CE27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0FFFA66E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5DA091F7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740C9FEC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23600FD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495" w:type="dxa"/>
            <w:vAlign w:val="center"/>
            <w:hideMark/>
          </w:tcPr>
          <w:p w14:paraId="374D066C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tovarNode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Товары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14:paraId="20FC2A1D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// Добавляем новый дочерний узел к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tovarNode</w:t>
            </w:r>
            <w:proofErr w:type="spellEnd"/>
          </w:p>
          <w:p w14:paraId="04E85BF4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tovarNode.Nodes.Add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(new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Смартфоны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"));</w:t>
            </w:r>
          </w:p>
          <w:p w14:paraId="611C42B5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// Добавляем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tovarNode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вместе с дочерними узлами в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TreeView</w:t>
            </w:r>
            <w:proofErr w:type="spellEnd"/>
          </w:p>
          <w:p w14:paraId="1437F3E5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treeView1.Nodes.Add(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tovarNode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  <w:p w14:paraId="41945F60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// Добавляем второй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очерний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узел к первому узлу в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TreeView</w:t>
            </w:r>
            <w:proofErr w:type="spellEnd"/>
          </w:p>
          <w:p w14:paraId="741BAEC7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treeView1.Nodes[0].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Nodes.Add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(new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Планшеты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"));</w:t>
            </w:r>
          </w:p>
          <w:p w14:paraId="650CFE61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// удаление у первого узла второго дочернего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подузла</w:t>
            </w:r>
            <w:proofErr w:type="spellEnd"/>
          </w:p>
          <w:p w14:paraId="3E87B345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treeView1.Nodes[0].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Nodes.RemoveAt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(1);</w:t>
            </w:r>
          </w:p>
          <w:p w14:paraId="76F52459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// Удаление узла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tovarNode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и всех его дочерних узлов</w:t>
            </w:r>
          </w:p>
          <w:p w14:paraId="358052B5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treeView1.Nodes.Remove(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tovarNode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</w:tbl>
    <w:p w14:paraId="5411AE14" w14:textId="77777777" w:rsidR="005A3C90" w:rsidRPr="005A3C90" w:rsidRDefault="005A3C90" w:rsidP="005A3C90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672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ins w:id="673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Скрытие и раскрытие узлов</w:t>
        </w:r>
      </w:ins>
    </w:p>
    <w:p w14:paraId="455021B0" w14:textId="77777777" w:rsidR="005A3C90" w:rsidRPr="005A3C90" w:rsidRDefault="005A3C90" w:rsidP="005A3C90">
      <w:pPr>
        <w:shd w:val="clear" w:color="auto" w:fill="F7F7FA"/>
        <w:spacing w:before="100" w:beforeAutospacing="1" w:after="100" w:afterAutospacing="1" w:line="312" w:lineRule="atLeast"/>
        <w:rPr>
          <w:ins w:id="67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675" w:author="Unknown"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 xml:space="preserve">Для раскрытия узлов к объекту </w:t>
        </w:r>
        <w:proofErr w:type="spellStart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TreeNode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применяется метод</w:t>
        </w:r>
        <w:r w:rsidRPr="005A3C90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Expand</w:t>
        </w:r>
        <w:proofErr w:type="spellEnd"/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()</w:t>
        </w:r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а для скрытия - метод</w:t>
        </w:r>
        <w:r w:rsidRPr="005A3C90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Collapse</w:t>
        </w:r>
        <w:proofErr w:type="spellEnd"/>
        <w:r w:rsidRPr="005A3C90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()</w:t>
        </w:r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5A3C90" w:rsidRPr="005A3C90" w14:paraId="19110CCF" w14:textId="77777777" w:rsidTr="005A3C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293069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D32ECF4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25B9516A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51752440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5FC95CD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60B9831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600" w:type="dxa"/>
            <w:vAlign w:val="center"/>
            <w:hideMark/>
          </w:tcPr>
          <w:p w14:paraId="55DA448D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// раскрытие узла</w:t>
            </w:r>
          </w:p>
          <w:p w14:paraId="3184AA44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tovarNode.Expand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();</w:t>
            </w:r>
          </w:p>
          <w:p w14:paraId="4984D2C3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// раскрытие не только узла, но и всех его дочерних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подузлов</w:t>
            </w:r>
            <w:proofErr w:type="spellEnd"/>
          </w:p>
          <w:p w14:paraId="07965770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tovarNode.ExpandAll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();</w:t>
            </w:r>
          </w:p>
          <w:p w14:paraId="2DA519F0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// скрытие узла</w:t>
            </w:r>
          </w:p>
          <w:p w14:paraId="31E0D325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tovarNode.Collapse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();</w:t>
            </w:r>
          </w:p>
        </w:tc>
      </w:tr>
    </w:tbl>
    <w:p w14:paraId="3E2516EC" w14:textId="77777777" w:rsidR="005A3C90" w:rsidRPr="005A3C90" w:rsidRDefault="005A3C90" w:rsidP="005A3C90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676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ins w:id="677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 xml:space="preserve">Добавление </w:t>
        </w:r>
        <w:proofErr w:type="spellStart"/>
        <w:r w:rsidRPr="005A3C90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чекбоксов</w:t>
        </w:r>
        <w:proofErr w:type="spellEnd"/>
      </w:ins>
    </w:p>
    <w:p w14:paraId="2FED3EA4" w14:textId="77777777" w:rsidR="005A3C90" w:rsidRPr="005A3C90" w:rsidRDefault="005A3C90" w:rsidP="005A3C90">
      <w:pPr>
        <w:shd w:val="clear" w:color="auto" w:fill="F7F7FA"/>
        <w:spacing w:before="100" w:beforeAutospacing="1" w:after="100" w:afterAutospacing="1" w:line="312" w:lineRule="atLeast"/>
        <w:rPr>
          <w:ins w:id="67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679" w:author="Unknown"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Чтобы добавить </w:t>
        </w:r>
        <w:proofErr w:type="spellStart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чекбоксы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к узлам дерева, надо у </w:t>
        </w:r>
        <w:proofErr w:type="spellStart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TreeView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установить свойство</w:t>
        </w:r>
        <w:r w:rsidRPr="005A3C90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5A3C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CheckBoxes</w:t>
        </w:r>
        <w:proofErr w:type="spellEnd"/>
        <w:r w:rsidRPr="005A3C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 xml:space="preserve"> = </w:t>
        </w:r>
        <w:proofErr w:type="spellStart"/>
        <w:r w:rsidRPr="005A3C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5A3C90" w:rsidRPr="00E022EB" w14:paraId="767EB135" w14:textId="77777777" w:rsidTr="005A3C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88EA6D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E963111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2E50802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1770FC5C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48E21C6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BB2864A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4AD6AB29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600" w:type="dxa"/>
            <w:vAlign w:val="center"/>
            <w:hideMark/>
          </w:tcPr>
          <w:p w14:paraId="28711B6A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treeView1.CheckBoxes = true;</w:t>
            </w:r>
          </w:p>
          <w:p w14:paraId="16356AF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smartNode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Смартфоны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14:paraId="1A55DEE0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smartNode.Checked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true;</w:t>
            </w:r>
          </w:p>
          <w:p w14:paraId="6B53F9FC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treeView1.Nodes.Add(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smartNode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0FAA24BF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D5071F5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treeView1.Nodes.Add(new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Планшеты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"));</w:t>
            </w:r>
          </w:p>
          <w:p w14:paraId="62306AD1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treeView1.Nodes.Add(new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Ноутбуки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"));</w:t>
            </w:r>
          </w:p>
        </w:tc>
      </w:tr>
    </w:tbl>
    <w:p w14:paraId="756143EC" w14:textId="77777777" w:rsidR="005A3C90" w:rsidRPr="005A3C90" w:rsidRDefault="00113755" w:rsidP="005A3C90">
      <w:pPr>
        <w:spacing w:after="0" w:line="240" w:lineRule="auto"/>
        <w:rPr>
          <w:ins w:id="68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81" w:author="Unknown">
        <w:r w:rsidRPr="005A3C9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="005A3C90" w:rsidRPr="005A3C9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INCLUDEPICTURE "https://metanit.com/sharp/windowsforms/pics/4.39.png" \* MERGEFORMATINET </w:instrText>
        </w:r>
      </w:ins>
      <w:r w:rsidRPr="005A3C9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E022E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BCAB61">
          <v:shape id="_x0000_i1042" type="#_x0000_t75" alt="" style="width:23.85pt;height:23.85pt"/>
        </w:pict>
      </w:r>
      <w:ins w:id="682" w:author="Unknown">
        <w:r w:rsidRPr="005A3C9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</w:ins>
    </w:p>
    <w:p w14:paraId="2F77B6BC" w14:textId="77777777" w:rsidR="005A3C90" w:rsidRPr="005A3C90" w:rsidRDefault="005A3C90" w:rsidP="005A3C90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683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ins w:id="684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Добавление изображений</w:t>
        </w:r>
      </w:ins>
    </w:p>
    <w:p w14:paraId="1EAA29D5" w14:textId="77777777" w:rsidR="005A3C90" w:rsidRPr="005A3C90" w:rsidRDefault="005A3C90" w:rsidP="005A3C90">
      <w:pPr>
        <w:shd w:val="clear" w:color="auto" w:fill="F7F7FA"/>
        <w:spacing w:before="100" w:beforeAutospacing="1" w:after="100" w:afterAutospacing="1" w:line="312" w:lineRule="atLeast"/>
        <w:rPr>
          <w:ins w:id="68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686" w:author="Unknown"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Для добавления изображений нам нужен компонент </w:t>
        </w:r>
        <w:proofErr w:type="spellStart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ImageList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в котором имеется несколько картинок. Добавим эти картинки к узлам: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495"/>
      </w:tblGrid>
      <w:tr w:rsidR="005A3C90" w:rsidRPr="005A3C90" w14:paraId="3F62C0F8" w14:textId="77777777" w:rsidTr="005A3C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139A90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81D330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33C17B2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7365DFC7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2646C683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043A54C1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4CD21654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32AF606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0D12C2CA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23C771A9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356035AA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46F7895C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215D56A8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14D22268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495" w:type="dxa"/>
            <w:vAlign w:val="center"/>
            <w:hideMark/>
          </w:tcPr>
          <w:p w14:paraId="5C7EAC2C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// установка источника изображений</w:t>
            </w:r>
          </w:p>
          <w:p w14:paraId="029FFD43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treeView1.ImageList = imageList1;</w:t>
            </w:r>
          </w:p>
          <w:p w14:paraId="4EC3AEAF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4114405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argentinaNode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{ Text = "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Аргентина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",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ImageIndex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=0,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SelectedImageIndex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=0 };</w:t>
            </w:r>
          </w:p>
          <w:p w14:paraId="656B597E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treeView1.Nodes.Add(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argentinaNode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62552345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736E880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braziliaNode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{ Text = "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Бразилия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",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ImageIndex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1,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SelectedImageIndex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=1 };</w:t>
            </w:r>
          </w:p>
          <w:p w14:paraId="10827FEC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treeView1.Nodes.Add(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braziliaNode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7972394D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E0D447F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chilieNode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{ Text = "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Чили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",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ImageIndex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2,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SelectedImageIndex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=2 };</w:t>
            </w:r>
          </w:p>
          <w:p w14:paraId="4E0989FD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treeView1.Nodes.Add(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chilieNode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5EFF7E2F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A98B1A9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columbiaNode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{ Text = "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Колумбия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",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ImageIndex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3,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SelectedImageIndex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=3 };</w:t>
            </w:r>
          </w:p>
          <w:p w14:paraId="1EE4590B" w14:textId="77777777" w:rsidR="005A3C90" w:rsidRPr="0006549F" w:rsidRDefault="005A3C90" w:rsidP="005A3C90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lang w:val="en-US" w:eastAsia="ru-RU"/>
              </w:rPr>
            </w:pPr>
            <w:r w:rsidRPr="0006549F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treeView1.Nodes.Add(</w:t>
            </w:r>
            <w:proofErr w:type="spellStart"/>
            <w:r w:rsidRPr="0006549F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columbiaNode</w:t>
            </w:r>
            <w:proofErr w:type="spellEnd"/>
            <w:r w:rsidRPr="0006549F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3938BAC3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using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System;</w:t>
            </w:r>
          </w:p>
          <w:p w14:paraId="5061946B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using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System.Collections.Generic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;</w:t>
            </w:r>
          </w:p>
          <w:p w14:paraId="4A87B4F2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using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System.ComponentModel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;</w:t>
            </w:r>
          </w:p>
          <w:p w14:paraId="53358D37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using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System.IO;</w:t>
            </w:r>
          </w:p>
          <w:p w14:paraId="48776700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using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System.Windows.Forms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;</w:t>
            </w:r>
          </w:p>
          <w:p w14:paraId="27B733AF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</w:t>
            </w:r>
          </w:p>
          <w:p w14:paraId="3A467B65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namespace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HelloApp</w:t>
            </w:r>
            <w:proofErr w:type="spellEnd"/>
          </w:p>
          <w:p w14:paraId="3CF89BB9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{</w:t>
            </w:r>
          </w:p>
          <w:p w14:paraId="287ACD5E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public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partial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class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Form1 : Form</w:t>
            </w:r>
          </w:p>
          <w:p w14:paraId="0A255BBB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{</w:t>
            </w:r>
          </w:p>
          <w:p w14:paraId="563CBA79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public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Form1()</w:t>
            </w:r>
          </w:p>
          <w:p w14:paraId="72CA8DDE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{</w:t>
            </w:r>
          </w:p>
          <w:p w14:paraId="5FB17CA6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InitializeComponent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();</w:t>
            </w:r>
          </w:p>
          <w:p w14:paraId="3707E803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14:paraId="455C90A8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treeView1.BeforeSelect += treeView1_BeforeSelect;</w:t>
            </w:r>
          </w:p>
          <w:p w14:paraId="0B266782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treeView1.BeforeExpand += treeView1_BeforeExpand;</w:t>
            </w:r>
          </w:p>
          <w:p w14:paraId="5B5D9DF9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            //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заполняем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дерево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дисками</w:t>
            </w:r>
          </w:p>
          <w:p w14:paraId="318238B1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FillDriveNodes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();</w:t>
            </w:r>
          </w:p>
          <w:p w14:paraId="6BC5B2F8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}</w:t>
            </w:r>
          </w:p>
          <w:p w14:paraId="1A6FB7AD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        //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событие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перед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раскрытием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узла</w:t>
            </w:r>
          </w:p>
          <w:p w14:paraId="4AE62AC2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void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treeView1_BeforeExpand(object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sender,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TreeViewCancelEventArgs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e)</w:t>
            </w:r>
          </w:p>
          <w:p w14:paraId="7B03362E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{</w:t>
            </w:r>
          </w:p>
          <w:p w14:paraId="45427D85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e.Node.Nodes.Clear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();</w:t>
            </w:r>
          </w:p>
          <w:p w14:paraId="22D62611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            string[]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dirs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;</w:t>
            </w:r>
          </w:p>
          <w:p w14:paraId="0C7F3059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try</w:t>
            </w:r>
          </w:p>
          <w:p w14:paraId="066E7577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{</w:t>
            </w:r>
          </w:p>
          <w:p w14:paraId="569D135F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if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Directory.Exists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e.Node.FullPath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))</w:t>
            </w:r>
          </w:p>
          <w:p w14:paraId="62FD05BE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{</w:t>
            </w:r>
          </w:p>
          <w:p w14:paraId="1FD228E3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dirs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=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Directory.GetDirectories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e.Node.FullPath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);</w:t>
            </w:r>
          </w:p>
          <w:p w14:paraId="5C773E4A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    if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dirs.Length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!= 0)</w:t>
            </w:r>
          </w:p>
          <w:p w14:paraId="659D9511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    {</w:t>
            </w:r>
          </w:p>
          <w:p w14:paraId="696C9480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        for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(int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i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= 0;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i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&lt;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dirs.Length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;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i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++)</w:t>
            </w:r>
          </w:p>
          <w:p w14:paraId="0589DEDA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        {</w:t>
            </w:r>
          </w:p>
          <w:p w14:paraId="1536F756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= new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(new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DirectoryInfo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dirs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[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i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]).Name);</w:t>
            </w:r>
          </w:p>
          <w:p w14:paraId="78BB632C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FillTreeNode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,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dirs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[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i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]);</w:t>
            </w:r>
          </w:p>
          <w:p w14:paraId="47D89362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e.Node.Nodes.Add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);</w:t>
            </w:r>
          </w:p>
          <w:p w14:paraId="5A9AEEF1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        }</w:t>
            </w:r>
          </w:p>
          <w:p w14:paraId="04CD7350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    }</w:t>
            </w:r>
          </w:p>
          <w:p w14:paraId="58CD7CC8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}</w:t>
            </w:r>
          </w:p>
          <w:p w14:paraId="5E38F1C0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}</w:t>
            </w:r>
          </w:p>
          <w:p w14:paraId="499F3E92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catch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(Exception ex) { }</w:t>
            </w:r>
          </w:p>
          <w:p w14:paraId="7D304F7C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}</w:t>
            </w:r>
          </w:p>
          <w:p w14:paraId="41665031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        //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событие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перед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выделением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узла</w:t>
            </w:r>
          </w:p>
          <w:p w14:paraId="0D1F434B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void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treeView1_BeforeSelect(object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sender,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TreeViewCancelEventArgs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e)</w:t>
            </w:r>
          </w:p>
          <w:p w14:paraId="03653F69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{</w:t>
            </w:r>
          </w:p>
          <w:p w14:paraId="5E3E443C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e.Node.Nodes.Clear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();</w:t>
            </w:r>
          </w:p>
          <w:p w14:paraId="15CC8844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            string[]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dirs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;</w:t>
            </w:r>
          </w:p>
          <w:p w14:paraId="629463B4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try</w:t>
            </w:r>
          </w:p>
          <w:p w14:paraId="71C1E9C6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{</w:t>
            </w:r>
          </w:p>
          <w:p w14:paraId="373234A9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if(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Directory.Exists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e.Node.FullPath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))</w:t>
            </w:r>
          </w:p>
          <w:p w14:paraId="1C1B083F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{</w:t>
            </w:r>
          </w:p>
          <w:p w14:paraId="54180BFD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dirs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=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Directory.GetDirectories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e.Node.FullPath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);</w:t>
            </w:r>
          </w:p>
          <w:p w14:paraId="3990BE1B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    if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dirs.Length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!= 0)</w:t>
            </w:r>
          </w:p>
          <w:p w14:paraId="00D9D972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    {</w:t>
            </w:r>
          </w:p>
          <w:p w14:paraId="40779067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lastRenderedPageBreak/>
              <w:t>                        for(int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i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=0;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i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dirs.Length;i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++)</w:t>
            </w:r>
          </w:p>
          <w:p w14:paraId="45EB9CC8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        {</w:t>
            </w:r>
          </w:p>
          <w:p w14:paraId="7AEA7008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= new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(new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DirectoryInfo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dirs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[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i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]).Name);</w:t>
            </w:r>
          </w:p>
          <w:p w14:paraId="0ED8D8C6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FillTreeNode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,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dirs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[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i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]);</w:t>
            </w:r>
          </w:p>
          <w:p w14:paraId="3000CCC4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e.Node.Nodes.Add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);</w:t>
            </w:r>
          </w:p>
          <w:p w14:paraId="29BC54D2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        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}</w:t>
            </w:r>
          </w:p>
          <w:p w14:paraId="390EB90F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                   }</w:t>
            </w:r>
          </w:p>
          <w:p w14:paraId="04DE33D8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                } </w:t>
            </w:r>
          </w:p>
          <w:p w14:paraId="5B778C35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           }</w:t>
            </w:r>
          </w:p>
          <w:p w14:paraId="144AA393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catch</w:t>
            </w:r>
            <w:proofErr w:type="spellEnd"/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Exception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ex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) </w:t>
            </w:r>
            <w:proofErr w:type="gram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{ }</w:t>
            </w:r>
            <w:proofErr w:type="gramEnd"/>
          </w:p>
          <w:p w14:paraId="0E71FB79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       }</w:t>
            </w:r>
          </w:p>
          <w:p w14:paraId="45C905DB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       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14:paraId="4BF2858A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       // получаем все диски на компьютере</w:t>
            </w:r>
          </w:p>
          <w:p w14:paraId="31F9D6F3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       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private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void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FillDriveNodes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()</w:t>
            </w:r>
          </w:p>
          <w:p w14:paraId="58B7FD9F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{</w:t>
            </w:r>
          </w:p>
          <w:p w14:paraId="25899255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try</w:t>
            </w:r>
          </w:p>
          <w:p w14:paraId="29BF8AFE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{</w:t>
            </w:r>
          </w:p>
          <w:p w14:paraId="3443EA05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foreach(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DriveInfo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drive in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DriveInfo.GetDrives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())</w:t>
            </w:r>
          </w:p>
          <w:p w14:paraId="2C75A10D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{</w:t>
            </w:r>
          </w:p>
          <w:p w14:paraId="37B04464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driveNode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= new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{ Text =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drive.Name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};</w:t>
            </w:r>
          </w:p>
          <w:p w14:paraId="003C93E9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FillTreeNode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driveNode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,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drive.Name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);</w:t>
            </w:r>
          </w:p>
          <w:p w14:paraId="2F03147B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    treeView1.Nodes.Add(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driveNode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);</w:t>
            </w:r>
          </w:p>
          <w:p w14:paraId="24358D6D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}</w:t>
            </w:r>
          </w:p>
          <w:p w14:paraId="357F4F30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           }</w:t>
            </w:r>
          </w:p>
          <w:p w14:paraId="700DADF1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catch</w:t>
            </w:r>
            <w:proofErr w:type="spellEnd"/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Exception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ex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) </w:t>
            </w:r>
            <w:proofErr w:type="gram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{ }</w:t>
            </w:r>
            <w:proofErr w:type="gramEnd"/>
          </w:p>
          <w:p w14:paraId="57D6D7A8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       }</w:t>
            </w:r>
          </w:p>
          <w:p w14:paraId="681C3174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       // получаем дочерние узлы для определенного узла</w:t>
            </w:r>
          </w:p>
          <w:p w14:paraId="1CA21EC9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       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private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void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FillTreeNode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driveNode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, string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path)</w:t>
            </w:r>
          </w:p>
          <w:p w14:paraId="1283D13A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{</w:t>
            </w:r>
          </w:p>
          <w:p w14:paraId="65FE4721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try</w:t>
            </w:r>
          </w:p>
          <w:p w14:paraId="66FBAB81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{</w:t>
            </w:r>
          </w:p>
          <w:p w14:paraId="5FEF70FE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                string[]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dirs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=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Directory.GetDirectories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(path);</w:t>
            </w:r>
          </w:p>
          <w:p w14:paraId="7FCEA725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foreach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(string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in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dirs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)</w:t>
            </w:r>
          </w:p>
          <w:p w14:paraId="35EF45B5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{</w:t>
            </w:r>
          </w:p>
          <w:p w14:paraId="3751EF9F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= new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();</w:t>
            </w:r>
          </w:p>
          <w:p w14:paraId="5D626972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dirNode.Text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=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dir.Remove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(0, 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dir.LastIndexOf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("\\") + 1);</w:t>
            </w:r>
          </w:p>
          <w:p w14:paraId="23742D95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driveNode.Nodes.Add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dirNode</w:t>
            </w:r>
            <w:proofErr w:type="spellEnd"/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);</w:t>
            </w:r>
          </w:p>
          <w:p w14:paraId="3B056793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    }</w:t>
            </w:r>
          </w:p>
          <w:p w14:paraId="59633FF4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}</w:t>
            </w:r>
          </w:p>
          <w:p w14:paraId="4F994D67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    catch</w:t>
            </w:r>
            <w:r w:rsidRPr="005A3C9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(Exception ex) { }</w:t>
            </w:r>
          </w:p>
          <w:p w14:paraId="473B597C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       </w:t>
            </w: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}</w:t>
            </w:r>
          </w:p>
          <w:p w14:paraId="4AE4C78F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   }</w:t>
            </w:r>
          </w:p>
          <w:p w14:paraId="45C886CD" w14:textId="77777777" w:rsidR="005A3C90" w:rsidRPr="005A3C90" w:rsidRDefault="005A3C90" w:rsidP="005A3C9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}</w:t>
            </w:r>
          </w:p>
          <w:p w14:paraId="38E835BF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A91C91A" w14:textId="77777777" w:rsidR="005A3C90" w:rsidRDefault="005A3C90" w:rsidP="005A3C9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687" w:author="Unknown"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>При установке изображений надо учитывать, что если мы не установим свойство</w:t>
        </w:r>
        <w:r w:rsidRPr="005A3C90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5A3C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SelectedImageIndex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для каждого узла, то в качестве картинки для выделенного узла по умолчанию будет использоваться первое изображение из </w:t>
        </w:r>
        <w:proofErr w:type="spellStart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ImageList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55DCD092" w14:textId="77777777" w:rsidR="00A07714" w:rsidRPr="005A3C90" w:rsidRDefault="00A07714" w:rsidP="005A3C90">
      <w:pPr>
        <w:shd w:val="clear" w:color="auto" w:fill="F7F7FA"/>
        <w:spacing w:before="100" w:beforeAutospacing="1" w:after="100" w:afterAutospacing="1" w:line="312" w:lineRule="atLeast"/>
        <w:rPr>
          <w:ins w:id="68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F07769C" wp14:editId="5C5E3EB9">
            <wp:extent cx="2219325" cy="2362200"/>
            <wp:effectExtent l="19050" t="0" r="9525" b="0"/>
            <wp:docPr id="21" name="Рисунок 20" descr="4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60FC" w14:textId="77777777" w:rsidR="005A3C90" w:rsidRPr="005A3C90" w:rsidRDefault="005A3C90" w:rsidP="005A3C90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689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ins w:id="690" w:author="Unknown">
        <w:r w:rsidRPr="005A3C90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TreeView</w:t>
        </w:r>
        <w:proofErr w:type="spellEnd"/>
        <w:r w:rsidRPr="005A3C90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. Практический пример</w:t>
        </w:r>
      </w:ins>
    </w:p>
    <w:p w14:paraId="41A76542" w14:textId="77777777" w:rsidR="005A3C90" w:rsidRPr="005A3C90" w:rsidRDefault="005A3C90" w:rsidP="005A3C90">
      <w:pPr>
        <w:shd w:val="clear" w:color="auto" w:fill="F7F7FA"/>
        <w:spacing w:before="100" w:beforeAutospacing="1" w:after="100" w:afterAutospacing="1" w:line="312" w:lineRule="atLeast"/>
        <w:rPr>
          <w:ins w:id="69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692" w:author="Unknown"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Выполним небольшую задачу с </w:t>
        </w:r>
        <w:proofErr w:type="spellStart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TreeView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А именно попробуем сделать примитивный интерфейс на подобие проводника. Для этого добавим на форму элемент </w:t>
        </w:r>
        <w:proofErr w:type="spellStart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TreeView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А в файле кода формы </w:t>
        </w:r>
        <w:proofErr w:type="spellStart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пропишим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следующий код:</w:t>
        </w:r>
      </w:ins>
    </w:p>
    <w:tbl>
      <w:tblPr>
        <w:tblW w:w="128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255"/>
      </w:tblGrid>
      <w:tr w:rsidR="005A3C90" w:rsidRPr="005A3C90" w14:paraId="630C139D" w14:textId="77777777" w:rsidTr="005A3C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E47A47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133E5CF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F04253E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D159CB4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712995C8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6364052D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0F27825E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79C0FCA7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7BA98ED2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32D90DBE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4BF10AD0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7938B0C4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0EE23BED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1821BC28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613C01D4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561EFDCD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7DFB8EDD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36A4BBF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68CC6439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14:paraId="042DC8F6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6B832835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14:paraId="21AA64DA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14:paraId="20EBD2BE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14:paraId="12008ACF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14:paraId="39D9DB20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14:paraId="75B82FBE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14:paraId="360C730D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14:paraId="16A68A46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14:paraId="0E135D06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14:paraId="17E46E7F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30</w:t>
            </w:r>
          </w:p>
          <w:p w14:paraId="316FC445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14:paraId="27C96582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14:paraId="7447E8EA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14:paraId="05BF5E29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14:paraId="198BF5D5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14:paraId="2962A2EE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14:paraId="481140EE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14:paraId="58F4B457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14:paraId="3EB74B31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14:paraId="18CC6B9F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14:paraId="75497DE9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14:paraId="1F705AF8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14:paraId="345E915E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14:paraId="2AFBA29C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14:paraId="1299FDE3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14:paraId="38AD9E52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14:paraId="779F73BF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14:paraId="3B285CED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14:paraId="1681B15D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14:paraId="087DF848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14:paraId="63AA9E2C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14:paraId="2382EAC8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14:paraId="7075CA9A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14:paraId="71EA6EE0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14:paraId="49AC8E2C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14:paraId="7BD6FF21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14:paraId="02068A55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14:paraId="4FF57D60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14:paraId="17D7A2F2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14:paraId="4692EAF1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14:paraId="0D4BEEE7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14:paraId="3518D51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14:paraId="14B447B3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14:paraId="632F5E2A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14:paraId="2B3C5DAE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14:paraId="45E2AFAE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14:paraId="247A8D64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14:paraId="0C8EED61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14:paraId="6235509E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14:paraId="3262A7F3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14:paraId="0DD1D3FF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14:paraId="45BE9263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14:paraId="3B02B502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14:paraId="71E6EDC8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14:paraId="433D0C9D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14:paraId="1819BFB9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14:paraId="2EDCEA22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14:paraId="6C0EF097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14:paraId="1430D3AF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79</w:t>
            </w:r>
          </w:p>
          <w:p w14:paraId="303599BF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14:paraId="1357FE92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14:paraId="31CDD3C6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14:paraId="40421744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14:paraId="4283585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14:paraId="43E16DEE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14:paraId="3A431941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14:paraId="3B2CABA1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14:paraId="3BC1113C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14:paraId="78BF0B27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  <w:p w14:paraId="541BC7A2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14:paraId="48C6846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  <w:p w14:paraId="02D2CC4D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  <w:p w14:paraId="6BF447C3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  <w:p w14:paraId="157200FA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  <w:p w14:paraId="519C280C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  <w:p w14:paraId="6EB93B29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  <w:p w14:paraId="531F75D3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12255" w:type="dxa"/>
            <w:vAlign w:val="center"/>
            <w:hideMark/>
          </w:tcPr>
          <w:p w14:paraId="78F80913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using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System;</w:t>
            </w:r>
          </w:p>
          <w:p w14:paraId="5E810D8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System.Collections.Generic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17F18037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System.ComponentModel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26D074F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System.IO;</w:t>
            </w:r>
          </w:p>
          <w:p w14:paraId="26248119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System.Windows.Forms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61797399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B54946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namespace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HelloApp</w:t>
            </w:r>
            <w:proofErr w:type="spellEnd"/>
          </w:p>
          <w:p w14:paraId="46CE8C8F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7CF332EC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18F573EF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1B6D5664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public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4C980781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14:paraId="7F64BD25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56B93A1D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AF7462D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treeView1.BeforeSelect += treeView1_BeforeSelect;</w:t>
            </w:r>
          </w:p>
          <w:p w14:paraId="1B4BE572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treeView1.BeforeExpand += treeView1_BeforeExpand;</w:t>
            </w:r>
          </w:p>
          <w:p w14:paraId="49AE09A0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// 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заполняем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дерево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дисками</w:t>
            </w:r>
          </w:p>
          <w:p w14:paraId="34B41658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FillDriveNodes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7BC9F1ED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}</w:t>
            </w:r>
          </w:p>
          <w:p w14:paraId="0D5307A3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// 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событие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перед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раскрытием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узла</w:t>
            </w:r>
          </w:p>
          <w:p w14:paraId="4558B97A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void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treeView1_BeforeExpand(object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TreeViewCancelEventArgs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77D05F2C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14:paraId="0FE023B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e.Node.Nodes.Clear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24C78371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string[]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dirs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150A5CF8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try</w:t>
            </w:r>
          </w:p>
          <w:p w14:paraId="499D648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{</w:t>
            </w:r>
          </w:p>
          <w:p w14:paraId="36270928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if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Directory.Exists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e.Node.FullPath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))</w:t>
            </w:r>
          </w:p>
          <w:p w14:paraId="12970326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{</w:t>
            </w:r>
          </w:p>
          <w:p w14:paraId="46608473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dirs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Directory.GetDirectories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e.Node.FullPath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7FC5F9BA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                if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dirs.Length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!= 0)</w:t>
            </w:r>
          </w:p>
          <w:p w14:paraId="690A5F7C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{</w:t>
            </w:r>
          </w:p>
          <w:p w14:paraId="4DFE0F42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    for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(int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0;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&lt;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dirs.Length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;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++)</w:t>
            </w:r>
          </w:p>
          <w:p w14:paraId="269C3071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    {</w:t>
            </w:r>
          </w:p>
          <w:p w14:paraId="50FB343E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(new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DirectoryInfo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dirs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[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]).Name);</w:t>
            </w:r>
          </w:p>
          <w:p w14:paraId="50101C84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FillTreeNode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,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dirs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[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]);</w:t>
            </w:r>
          </w:p>
          <w:p w14:paraId="1522E6AC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e.Node.Nodes.Add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76F80B7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    }</w:t>
            </w:r>
          </w:p>
          <w:p w14:paraId="24DD53F6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}</w:t>
            </w:r>
          </w:p>
          <w:p w14:paraId="59EADBF5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}</w:t>
            </w:r>
          </w:p>
          <w:p w14:paraId="22052CCF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}</w:t>
            </w:r>
          </w:p>
          <w:p w14:paraId="3B94BCC5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catch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(Exception ex) { }</w:t>
            </w:r>
          </w:p>
          <w:p w14:paraId="541A948D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}</w:t>
            </w:r>
          </w:p>
          <w:p w14:paraId="1AC1CDE6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// 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событие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перед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выделением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узла</w:t>
            </w:r>
          </w:p>
          <w:p w14:paraId="1804C0E1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void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treeView1_BeforeSelect(object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TreeViewCancelEventArgs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096846C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14:paraId="00707F11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e.Node.Nodes.Clear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76C74DD2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string[]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dirs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5701564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try</w:t>
            </w:r>
          </w:p>
          <w:p w14:paraId="69585AED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{</w:t>
            </w:r>
          </w:p>
          <w:p w14:paraId="7DA53493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if(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Directory.Exists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e.Node.FullPath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))</w:t>
            </w:r>
          </w:p>
          <w:p w14:paraId="45DEDC9E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{</w:t>
            </w:r>
          </w:p>
          <w:p w14:paraId="11C284EC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dirs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Directory.GetDirectories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e.Node.FullPath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6E721E4F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if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dirs.Length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!= 0)</w:t>
            </w:r>
          </w:p>
          <w:p w14:paraId="2B01AEF7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{</w:t>
            </w:r>
          </w:p>
          <w:p w14:paraId="7AA213B7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    for(int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=0;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dirs.Length;i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++)</w:t>
            </w:r>
          </w:p>
          <w:p w14:paraId="36DB5974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    {</w:t>
            </w:r>
          </w:p>
          <w:p w14:paraId="1803884A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(new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DirectoryInfo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dirs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[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]).Name);</w:t>
            </w:r>
          </w:p>
          <w:p w14:paraId="5A904DD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FillTreeNode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,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dirs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[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]);</w:t>
            </w:r>
          </w:p>
          <w:p w14:paraId="6D07B5A1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e.Node.Nodes.Add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5BCFD0F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    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14:paraId="4E9111D0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    }</w:t>
            </w:r>
          </w:p>
          <w:p w14:paraId="2E65303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                } </w:t>
            </w:r>
          </w:p>
          <w:p w14:paraId="7AF80ED6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}</w:t>
            </w:r>
          </w:p>
          <w:p w14:paraId="195E2BE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catch</w:t>
            </w:r>
            <w:proofErr w:type="spellEnd"/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Exception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ex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) </w:t>
            </w:r>
            <w:proofErr w:type="gramStart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{ }</w:t>
            </w:r>
            <w:proofErr w:type="gramEnd"/>
          </w:p>
          <w:p w14:paraId="4CC799B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}</w:t>
            </w:r>
          </w:p>
          <w:p w14:paraId="20618017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77BAE12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// получаем все диски на компьютере</w:t>
            </w:r>
          </w:p>
          <w:p w14:paraId="3ED1DFD3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private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FillDriveNodes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</w:t>
            </w:r>
          </w:p>
          <w:p w14:paraId="14848217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14:paraId="3A7F5711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try</w:t>
            </w:r>
          </w:p>
          <w:p w14:paraId="423BEF2F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{</w:t>
            </w:r>
          </w:p>
          <w:p w14:paraId="1053A6E8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foreach(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DriveInfo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drive in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DriveInfo.GetDrives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())</w:t>
            </w:r>
          </w:p>
          <w:p w14:paraId="7436DB09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{</w:t>
            </w:r>
          </w:p>
          <w:p w14:paraId="777DD06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driveNode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{ Text =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drive.Name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};</w:t>
            </w:r>
          </w:p>
          <w:p w14:paraId="30B1854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FillTreeNode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driveNode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,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drive.Name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255361C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treeView1.Nodes.Add(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driveNode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0ADB7088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14:paraId="1F78C555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}</w:t>
            </w:r>
          </w:p>
          <w:p w14:paraId="773722FF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catch</w:t>
            </w:r>
            <w:proofErr w:type="spellEnd"/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Exception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ex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) </w:t>
            </w:r>
            <w:proofErr w:type="gramStart"/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{ }</w:t>
            </w:r>
            <w:proofErr w:type="gramEnd"/>
          </w:p>
          <w:p w14:paraId="194677AA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}</w:t>
            </w:r>
          </w:p>
          <w:p w14:paraId="3F69854E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// получаем дочерние узлы для определенного узла</w:t>
            </w:r>
          </w:p>
          <w:p w14:paraId="4E2BE54A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private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FillTreeNode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driveNode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, string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path)</w:t>
            </w:r>
          </w:p>
          <w:p w14:paraId="05082D90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14:paraId="25C8B373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try</w:t>
            </w:r>
          </w:p>
          <w:p w14:paraId="1F98F6D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{</w:t>
            </w:r>
          </w:p>
          <w:p w14:paraId="4A42EC40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    string[]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dirs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Directory.GetDirectories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(path);</w:t>
            </w:r>
          </w:p>
          <w:p w14:paraId="046E320A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foreach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(string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in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dirs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</w:t>
            </w:r>
          </w:p>
          <w:p w14:paraId="1282547F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{</w:t>
            </w:r>
          </w:p>
          <w:p w14:paraId="2CF03BB8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TreeNode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172FC26F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dirNode.Text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dir.Remove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(0, 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dir.LastIndexOf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("\\") + 1);</w:t>
            </w:r>
          </w:p>
          <w:p w14:paraId="1E42E5D5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driveNode.Nodes.Add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dirNode</w:t>
            </w:r>
            <w:proofErr w:type="spellEnd"/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0777D720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}</w:t>
            </w:r>
          </w:p>
          <w:p w14:paraId="1B84A9B0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}</w:t>
            </w:r>
          </w:p>
          <w:p w14:paraId="4B6E8E38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catch</w:t>
            </w:r>
            <w:r w:rsidRPr="005A3C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(Exception ex) { }</w:t>
            </w:r>
          </w:p>
          <w:p w14:paraId="6B52C68B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14:paraId="6197B848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14:paraId="148590AE" w14:textId="77777777" w:rsidR="005A3C90" w:rsidRPr="005A3C90" w:rsidRDefault="005A3C90" w:rsidP="005A3C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C90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615954E9" w14:textId="77777777" w:rsidR="005A3C90" w:rsidRPr="005A3C90" w:rsidRDefault="00113755" w:rsidP="005A3C90">
      <w:pPr>
        <w:spacing w:after="0" w:line="240" w:lineRule="auto"/>
        <w:rPr>
          <w:ins w:id="69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94" w:author="Unknown">
        <w:r w:rsidRPr="005A3C9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lastRenderedPageBreak/>
          <w:fldChar w:fldCharType="begin"/>
        </w:r>
        <w:r w:rsidR="005A3C90" w:rsidRPr="005A3C9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INCLUDEPICTURE "https://metanit.com/sharp/windowsforms/pics/4.41.png" \* MERGEFORMATINET </w:instrText>
        </w:r>
      </w:ins>
      <w:r w:rsidRPr="005A3C9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E022E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6992962">
          <v:shape id="_x0000_i1043" type="#_x0000_t75" alt="Проводник в Windows Forms на основе TreeView" style="width:23.85pt;height:23.85pt"/>
        </w:pict>
      </w:r>
      <w:ins w:id="695" w:author="Unknown">
        <w:r w:rsidRPr="005A3C9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</w:ins>
    </w:p>
    <w:p w14:paraId="3B1B578B" w14:textId="77777777" w:rsidR="005A3C90" w:rsidRDefault="005A3C90" w:rsidP="005A3C9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96" w:author="Unknown"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TreeView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имеет ряд событий, которые позволяют нам управлять деревом. Наиболее важные из них:</w:t>
        </w:r>
      </w:ins>
    </w:p>
    <w:p w14:paraId="22FA54BA" w14:textId="77777777" w:rsidR="00A07714" w:rsidRPr="005A3C90" w:rsidRDefault="00A07714" w:rsidP="005A3C90">
      <w:pPr>
        <w:shd w:val="clear" w:color="auto" w:fill="F7F7FA"/>
        <w:spacing w:before="100" w:beforeAutospacing="1" w:after="100" w:afterAutospacing="1" w:line="312" w:lineRule="atLeast"/>
        <w:rPr>
          <w:ins w:id="69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5CD556D6" wp14:editId="7F713F75">
            <wp:extent cx="2409825" cy="2428875"/>
            <wp:effectExtent l="19050" t="0" r="9525" b="0"/>
            <wp:docPr id="22" name="Рисунок 21" descr="4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2641" w14:textId="77777777" w:rsidR="005A3C90" w:rsidRPr="005A3C90" w:rsidRDefault="005A3C90" w:rsidP="005A3C90">
      <w:pPr>
        <w:numPr>
          <w:ilvl w:val="0"/>
          <w:numId w:val="33"/>
        </w:numPr>
        <w:shd w:val="clear" w:color="auto" w:fill="F7F7FA"/>
        <w:spacing w:before="100" w:beforeAutospacing="1" w:after="100" w:afterAutospacing="1" w:line="312" w:lineRule="atLeast"/>
        <w:rPr>
          <w:ins w:id="69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699" w:author="Unknown">
        <w:r w:rsidRPr="005A3C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BeforeSelect</w:t>
        </w:r>
        <w:proofErr w:type="spellEnd"/>
        <w:r w:rsidRPr="005A3C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 xml:space="preserve"> / </w:t>
        </w:r>
        <w:proofErr w:type="spellStart"/>
        <w:r w:rsidRPr="005A3C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AfterSelect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срабатывает перед / после выбора узла дерева</w:t>
        </w:r>
      </w:ins>
    </w:p>
    <w:p w14:paraId="73757EC6" w14:textId="77777777" w:rsidR="005A3C90" w:rsidRPr="005A3C90" w:rsidRDefault="005A3C90" w:rsidP="005A3C90">
      <w:pPr>
        <w:numPr>
          <w:ilvl w:val="0"/>
          <w:numId w:val="33"/>
        </w:numPr>
        <w:shd w:val="clear" w:color="auto" w:fill="F7F7FA"/>
        <w:spacing w:before="100" w:beforeAutospacing="1" w:after="100" w:afterAutospacing="1" w:line="312" w:lineRule="atLeast"/>
        <w:rPr>
          <w:ins w:id="70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701" w:author="Unknown">
        <w:r w:rsidRPr="005A3C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BeforeExpand</w:t>
        </w:r>
        <w:proofErr w:type="spellEnd"/>
        <w:r w:rsidRPr="005A3C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 xml:space="preserve"> / </w:t>
        </w:r>
        <w:proofErr w:type="spellStart"/>
        <w:r w:rsidRPr="005A3C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AfterExpand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срабатывает перед / после раскрытия узла дерева</w:t>
        </w:r>
      </w:ins>
    </w:p>
    <w:p w14:paraId="7D8D792C" w14:textId="77777777" w:rsidR="005A3C90" w:rsidRPr="005A3C90" w:rsidRDefault="005A3C90" w:rsidP="005A3C90">
      <w:pPr>
        <w:numPr>
          <w:ilvl w:val="0"/>
          <w:numId w:val="33"/>
        </w:numPr>
        <w:shd w:val="clear" w:color="auto" w:fill="F7F7FA"/>
        <w:spacing w:before="100" w:beforeAutospacing="1" w:after="100" w:afterAutospacing="1" w:line="312" w:lineRule="atLeast"/>
        <w:rPr>
          <w:ins w:id="70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703" w:author="Unknown">
        <w:r w:rsidRPr="005A3C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BeforeCollapse</w:t>
        </w:r>
        <w:proofErr w:type="spellEnd"/>
        <w:r w:rsidRPr="005A3C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 xml:space="preserve"> / </w:t>
        </w:r>
        <w:proofErr w:type="spellStart"/>
        <w:r w:rsidRPr="005A3C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AfterCollapse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срабатывает перед / после скрытия узла дерева</w:t>
        </w:r>
      </w:ins>
    </w:p>
    <w:p w14:paraId="376E87F1" w14:textId="77777777" w:rsidR="005A3C90" w:rsidRPr="005A3C90" w:rsidRDefault="005A3C90" w:rsidP="005A3C90">
      <w:pPr>
        <w:shd w:val="clear" w:color="auto" w:fill="F7F7FA"/>
        <w:spacing w:before="100" w:beforeAutospacing="1" w:after="100" w:afterAutospacing="1" w:line="312" w:lineRule="atLeast"/>
        <w:rPr>
          <w:ins w:id="70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05" w:author="Unknown"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В вышеприведенном коде мы заблаговременно перед раскрытием или выбором наполняем выбранный узел дочерними </w:t>
        </w:r>
        <w:proofErr w:type="spellStart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подузлами</w:t>
        </w:r>
        <w:proofErr w:type="spellEnd"/>
        <w:r w:rsidRPr="005A3C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благодаря чему у нас появляется видимость, что узлы заполнены.</w:t>
        </w:r>
      </w:ins>
    </w:p>
    <w:p w14:paraId="2662053D" w14:textId="77777777" w:rsidR="006566A8" w:rsidRDefault="006566A8" w:rsidP="006C132B"/>
    <w:p w14:paraId="196FC317" w14:textId="77777777" w:rsidR="008F1C81" w:rsidRPr="008F1C81" w:rsidRDefault="008F1C81" w:rsidP="008F1C81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proofErr w:type="spellStart"/>
      <w:r w:rsidRPr="008F1C81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lastRenderedPageBreak/>
        <w:t>TrackBar</w:t>
      </w:r>
      <w:proofErr w:type="spellEnd"/>
      <w:r w:rsidRPr="008F1C81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, </w:t>
      </w:r>
      <w:proofErr w:type="spellStart"/>
      <w:r w:rsidRPr="008F1C81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Timer</w:t>
      </w:r>
      <w:proofErr w:type="spellEnd"/>
      <w:r w:rsidRPr="008F1C81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 и </w:t>
      </w:r>
      <w:proofErr w:type="spellStart"/>
      <w:r w:rsidRPr="008F1C81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ProgressBar</w:t>
      </w:r>
      <w:proofErr w:type="spellEnd"/>
    </w:p>
    <w:p w14:paraId="6F9BF93B" w14:textId="77777777" w:rsidR="008F1C81" w:rsidRPr="008F1C81" w:rsidRDefault="008F1C81" w:rsidP="008F1C81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8F1C8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31.10.2015</w:t>
      </w:r>
    </w:p>
    <w:p w14:paraId="4DB54F42" w14:textId="77777777" w:rsidR="008F1C81" w:rsidRPr="008F1C81" w:rsidRDefault="008F1C81" w:rsidP="008F1C81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706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ins w:id="707" w:author="Unknown">
        <w:r w:rsidRPr="008F1C81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TrackBar</w:t>
        </w:r>
        <w:proofErr w:type="spellEnd"/>
      </w:ins>
    </w:p>
    <w:p w14:paraId="3FAE7683" w14:textId="77777777" w:rsidR="008F1C81" w:rsidRPr="008F1C81" w:rsidRDefault="008F1C81" w:rsidP="008F1C81">
      <w:pPr>
        <w:shd w:val="clear" w:color="auto" w:fill="F7F7FA"/>
        <w:spacing w:before="100" w:beforeAutospacing="1" w:after="100" w:afterAutospacing="1" w:line="312" w:lineRule="atLeast"/>
        <w:rPr>
          <w:ins w:id="70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709" w:author="Unknown"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TrackBar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представляет собой элемент, который с помощью перемещения ползунка позволяет вводить числовые значения.</w:t>
        </w:r>
      </w:ins>
    </w:p>
    <w:p w14:paraId="230549C5" w14:textId="77777777" w:rsidR="008F1C81" w:rsidRPr="008F1C81" w:rsidRDefault="008F1C81" w:rsidP="008F1C81">
      <w:pPr>
        <w:spacing w:after="0" w:line="240" w:lineRule="auto"/>
        <w:rPr>
          <w:ins w:id="71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9C650A" wp14:editId="28DCFC16">
            <wp:extent cx="2676525" cy="1476375"/>
            <wp:effectExtent l="19050" t="0" r="9525" b="0"/>
            <wp:docPr id="23" name="Рисунок 22" descr="4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3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DDAA" w14:textId="77777777" w:rsidR="008F1C81" w:rsidRPr="008F1C81" w:rsidRDefault="008F1C81" w:rsidP="008F1C81">
      <w:pPr>
        <w:shd w:val="clear" w:color="auto" w:fill="F7F7FA"/>
        <w:spacing w:before="100" w:beforeAutospacing="1" w:after="100" w:afterAutospacing="1" w:line="312" w:lineRule="atLeast"/>
        <w:rPr>
          <w:ins w:id="71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12" w:author="Unknown"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Некоторые важные свойства </w:t>
        </w:r>
        <w:proofErr w:type="spellStart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TrackBar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p w14:paraId="1FA38718" w14:textId="77777777" w:rsidR="008F1C81" w:rsidRPr="008F1C81" w:rsidRDefault="008F1C81" w:rsidP="008F1C81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ins w:id="71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714" w:author="Unknown">
        <w:r w:rsidRPr="008F1C81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Orientation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задает ориентацию ползунка - расположение по горизонтали или по вертикали</w:t>
        </w:r>
      </w:ins>
    </w:p>
    <w:p w14:paraId="5F82705E" w14:textId="77777777" w:rsidR="008F1C81" w:rsidRPr="008F1C81" w:rsidRDefault="008F1C81" w:rsidP="008F1C81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ins w:id="71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716" w:author="Unknown">
        <w:r w:rsidRPr="008F1C81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TickStyle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задает расположение делений на ползунке</w:t>
        </w:r>
      </w:ins>
    </w:p>
    <w:p w14:paraId="2A1DBF62" w14:textId="77777777" w:rsidR="008F1C81" w:rsidRPr="008F1C81" w:rsidRDefault="008F1C81" w:rsidP="008F1C81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ins w:id="71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718" w:author="Unknown">
        <w:r w:rsidRPr="008F1C81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TickFrequency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задает частоту делений на ползунке</w:t>
        </w:r>
      </w:ins>
    </w:p>
    <w:p w14:paraId="5243E865" w14:textId="77777777" w:rsidR="008F1C81" w:rsidRPr="008F1C81" w:rsidRDefault="008F1C81" w:rsidP="008F1C81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ins w:id="71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720" w:author="Unknown">
        <w:r w:rsidRPr="008F1C81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Minimum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минимальное возможное значение на ползунке (по умолчанию 0)</w:t>
        </w:r>
      </w:ins>
    </w:p>
    <w:p w14:paraId="123743B6" w14:textId="77777777" w:rsidR="008F1C81" w:rsidRPr="008F1C81" w:rsidRDefault="008F1C81" w:rsidP="008F1C81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ins w:id="72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722" w:author="Unknown">
        <w:r w:rsidRPr="008F1C81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Maximum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максимальное возможное значение на ползунке (по умолчанию 10)</w:t>
        </w:r>
      </w:ins>
    </w:p>
    <w:p w14:paraId="6D2D4880" w14:textId="77777777" w:rsidR="008F1C81" w:rsidRPr="008F1C81" w:rsidRDefault="008F1C81" w:rsidP="008F1C81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ins w:id="72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24" w:author="Unknown">
        <w:r w:rsidRPr="008F1C81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Value</w:t>
        </w:r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текущее значение ползунка. Должно находиться между </w:t>
        </w:r>
        <w:proofErr w:type="spellStart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Minimum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</w:t>
        </w:r>
        <w:proofErr w:type="spellStart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Maximum</w:t>
        </w:r>
        <w:proofErr w:type="spellEnd"/>
      </w:ins>
    </w:p>
    <w:p w14:paraId="7D4336DB" w14:textId="77777777" w:rsidR="008F1C81" w:rsidRPr="008F1C81" w:rsidRDefault="008F1C81" w:rsidP="008F1C81">
      <w:pPr>
        <w:shd w:val="clear" w:color="auto" w:fill="F7F7FA"/>
        <w:spacing w:before="100" w:beforeAutospacing="1" w:after="100" w:afterAutospacing="1" w:line="312" w:lineRule="atLeast"/>
        <w:rPr>
          <w:ins w:id="72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26" w:author="Unknown"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Свойство</w:t>
        </w:r>
        <w:r w:rsidRPr="008F1C81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8F1C81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TickStyle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может принимать ряд значений:</w:t>
        </w:r>
      </w:ins>
    </w:p>
    <w:p w14:paraId="169C602E" w14:textId="77777777" w:rsidR="008F1C81" w:rsidRPr="008F1C81" w:rsidRDefault="008F1C81" w:rsidP="008F1C81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ins w:id="72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728" w:author="Unknown">
        <w:r w:rsidRPr="008F1C81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None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деления отсутствуют</w:t>
        </w:r>
      </w:ins>
    </w:p>
    <w:p w14:paraId="0822787D" w14:textId="77777777" w:rsidR="008F1C81" w:rsidRPr="008F1C81" w:rsidRDefault="008F1C81" w:rsidP="008F1C81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ins w:id="72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730" w:author="Unknown">
        <w:r w:rsidRPr="008F1C81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Both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деления расположены по обеим сторонам ползунка</w:t>
        </w:r>
      </w:ins>
    </w:p>
    <w:p w14:paraId="2D751A98" w14:textId="77777777" w:rsidR="008F1C81" w:rsidRPr="008F1C81" w:rsidRDefault="008F1C81" w:rsidP="008F1C81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ins w:id="73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732" w:author="Unknown">
        <w:r w:rsidRPr="008F1C81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BottomRight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у вертикального ползунка деления находятся справа, а у горизонтального - снизу</w:t>
        </w:r>
      </w:ins>
    </w:p>
    <w:p w14:paraId="008A0221" w14:textId="77777777" w:rsidR="008F1C81" w:rsidRPr="008F1C81" w:rsidRDefault="008F1C81" w:rsidP="008F1C81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ins w:id="73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734" w:author="Unknown">
        <w:r w:rsidRPr="008F1C81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TopLeft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у вертикального ползунка деления находятся слева, а у горизонтального - сверху (применяется по умолчанию)</w:t>
        </w:r>
      </w:ins>
    </w:p>
    <w:p w14:paraId="49805559" w14:textId="77777777" w:rsidR="008F1C81" w:rsidRPr="008F1C81" w:rsidRDefault="008F1C81" w:rsidP="008F1C81">
      <w:pPr>
        <w:shd w:val="clear" w:color="auto" w:fill="F7F7FA"/>
        <w:spacing w:before="100" w:beforeAutospacing="1" w:after="100" w:afterAutospacing="1" w:line="312" w:lineRule="atLeast"/>
        <w:rPr>
          <w:ins w:id="73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36" w:author="Unknown"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К наиболее важным событиям элемента следует отнести событие</w:t>
        </w:r>
        <w:r w:rsidRPr="008F1C81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8F1C81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Scroll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которое позволяет обработать перемещение ползунка от одного деления к другому. Что может быть полезно, если нам надо, например, устанавливать соответствующую громкость звука в зависимости от значения ползунка, либо </w:t>
        </w:r>
        <w:proofErr w:type="spellStart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какике-нибудь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другие настройки: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495"/>
      </w:tblGrid>
      <w:tr w:rsidR="008F1C81" w:rsidRPr="008F1C81" w14:paraId="38D5A211" w14:textId="77777777" w:rsidTr="008F1C8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571B5C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7C19088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17D291C4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42ED650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3E060D4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  <w:p w14:paraId="21EF6D79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7947873B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481BDF30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704E1EE8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0004AEC2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4EB10159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778D8800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0BA75972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2E1F1E31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495" w:type="dxa"/>
            <w:vAlign w:val="center"/>
            <w:hideMark/>
          </w:tcPr>
          <w:p w14:paraId="7AD604FB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public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7F8A0073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6C4031F0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75C8AF42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2EF8668C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    </w:t>
            </w:r>
            <w:proofErr w:type="spellStart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0A82CE2C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// </w:t>
            </w: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установка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обработчика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события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Scroll</w:t>
            </w:r>
          </w:p>
          <w:p w14:paraId="572C2222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trackBar1.Scroll+=trackBar1_Scroll;</w:t>
            </w:r>
          </w:p>
          <w:p w14:paraId="53265C60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14:paraId="01B2A98B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E1EE4BB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private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trackBar1_Scroll(object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4239AC5B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39960869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label1.Text = </w:t>
            </w:r>
            <w:proofErr w:type="spellStart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String.Format</w:t>
            </w:r>
            <w:proofErr w:type="spellEnd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Текущее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значение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{0}", trackBar1.Value);</w:t>
            </w:r>
          </w:p>
          <w:p w14:paraId="4BCD6675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14:paraId="21E066D4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76B731DA" w14:textId="77777777" w:rsidR="008F1C81" w:rsidRPr="008F1C81" w:rsidRDefault="008F1C81" w:rsidP="008F1C81">
      <w:pPr>
        <w:spacing w:after="0" w:line="240" w:lineRule="auto"/>
        <w:rPr>
          <w:ins w:id="73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0BFAE76" wp14:editId="1494AFE0">
            <wp:extent cx="2676525" cy="1524000"/>
            <wp:effectExtent l="19050" t="0" r="9525" b="0"/>
            <wp:docPr id="24" name="Рисунок 23" descr="4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4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6391" w14:textId="77777777" w:rsidR="008F1C81" w:rsidRPr="008F1C81" w:rsidRDefault="008F1C81" w:rsidP="008F1C81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738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ins w:id="739" w:author="Unknown">
        <w:r w:rsidRPr="008F1C81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Timer</w:t>
        </w:r>
        <w:proofErr w:type="spellEnd"/>
      </w:ins>
    </w:p>
    <w:p w14:paraId="42F896C1" w14:textId="77777777" w:rsidR="008F1C81" w:rsidRPr="008F1C81" w:rsidRDefault="008F1C81" w:rsidP="008F1C81">
      <w:pPr>
        <w:shd w:val="clear" w:color="auto" w:fill="F7F7FA"/>
        <w:spacing w:before="100" w:beforeAutospacing="1" w:after="100" w:afterAutospacing="1" w:line="312" w:lineRule="atLeast"/>
        <w:rPr>
          <w:ins w:id="74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741" w:author="Unknown"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Timer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является компонентом для запуска действий, повторяющихся через определенный промежуток времени. Хотя он не является визуальным элементом, но его </w:t>
        </w:r>
        <w:proofErr w:type="spellStart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аткже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можно перетащить с Панели Инструментов на форму:</w:t>
        </w:r>
      </w:ins>
    </w:p>
    <w:p w14:paraId="55BC454D" w14:textId="77777777" w:rsidR="008F1C81" w:rsidRPr="008F1C81" w:rsidRDefault="008F1C81" w:rsidP="008F1C81">
      <w:pPr>
        <w:spacing w:after="0" w:line="240" w:lineRule="auto"/>
        <w:rPr>
          <w:ins w:id="74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2BD109" wp14:editId="56FF03A2">
            <wp:extent cx="2295525" cy="2600325"/>
            <wp:effectExtent l="19050" t="0" r="9525" b="0"/>
            <wp:docPr id="25" name="Рисунок 24" descr="4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5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76FC" w14:textId="77777777" w:rsidR="008F1C81" w:rsidRPr="008F1C81" w:rsidRDefault="008F1C81" w:rsidP="008F1C81">
      <w:pPr>
        <w:shd w:val="clear" w:color="auto" w:fill="F7F7FA"/>
        <w:spacing w:before="100" w:beforeAutospacing="1" w:after="100" w:afterAutospacing="1" w:line="312" w:lineRule="atLeast"/>
        <w:rPr>
          <w:ins w:id="74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44" w:author="Unknown"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Наиболее важные свойства и методы таймера:</w:t>
        </w:r>
      </w:ins>
    </w:p>
    <w:p w14:paraId="5CD07D7C" w14:textId="77777777" w:rsidR="008F1C81" w:rsidRPr="008F1C81" w:rsidRDefault="008F1C81" w:rsidP="008F1C81">
      <w:pPr>
        <w:numPr>
          <w:ilvl w:val="0"/>
          <w:numId w:val="37"/>
        </w:numPr>
        <w:shd w:val="clear" w:color="auto" w:fill="F7F7FA"/>
        <w:spacing w:before="100" w:beforeAutospacing="1" w:after="100" w:afterAutospacing="1" w:line="312" w:lineRule="atLeast"/>
        <w:rPr>
          <w:ins w:id="74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46" w:author="Unknown"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Свойство</w:t>
        </w:r>
        <w:r w:rsidRPr="008F1C81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8F1C81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Enabled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при значении </w:t>
        </w:r>
        <w:proofErr w:type="spellStart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true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указывает, что таймер будет запускаться вместе с запуском формы</w:t>
        </w:r>
      </w:ins>
    </w:p>
    <w:p w14:paraId="456AD304" w14:textId="77777777" w:rsidR="008F1C81" w:rsidRPr="008F1C81" w:rsidRDefault="008F1C81" w:rsidP="008F1C81">
      <w:pPr>
        <w:numPr>
          <w:ilvl w:val="0"/>
          <w:numId w:val="37"/>
        </w:numPr>
        <w:shd w:val="clear" w:color="auto" w:fill="F7F7FA"/>
        <w:spacing w:before="100" w:beforeAutospacing="1" w:after="100" w:afterAutospacing="1" w:line="312" w:lineRule="atLeast"/>
        <w:rPr>
          <w:ins w:id="74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48" w:author="Unknown"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Свойство</w:t>
        </w:r>
        <w:r w:rsidRPr="008F1C81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8F1C81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Interval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указывает интервал в миллисекундах, через который будет срабатывать обработчик события </w:t>
        </w:r>
        <w:proofErr w:type="spellStart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Tick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которое есть у таймера</w:t>
        </w:r>
      </w:ins>
    </w:p>
    <w:p w14:paraId="2E2E198B" w14:textId="77777777" w:rsidR="008F1C81" w:rsidRPr="008F1C81" w:rsidRDefault="008F1C81" w:rsidP="008F1C81">
      <w:pPr>
        <w:numPr>
          <w:ilvl w:val="0"/>
          <w:numId w:val="37"/>
        </w:numPr>
        <w:shd w:val="clear" w:color="auto" w:fill="F7F7FA"/>
        <w:spacing w:before="100" w:beforeAutospacing="1" w:after="100" w:afterAutospacing="1" w:line="312" w:lineRule="atLeast"/>
        <w:rPr>
          <w:ins w:id="74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50" w:author="Unknown"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Метод</w:t>
        </w:r>
        <w:r w:rsidRPr="008F1C81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8F1C81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Start()</w:t>
        </w:r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запускает таймер</w:t>
        </w:r>
      </w:ins>
    </w:p>
    <w:p w14:paraId="3996C236" w14:textId="77777777" w:rsidR="008F1C81" w:rsidRPr="008F1C81" w:rsidRDefault="008F1C81" w:rsidP="008F1C81">
      <w:pPr>
        <w:numPr>
          <w:ilvl w:val="0"/>
          <w:numId w:val="37"/>
        </w:numPr>
        <w:shd w:val="clear" w:color="auto" w:fill="F7F7FA"/>
        <w:spacing w:before="100" w:beforeAutospacing="1" w:after="100" w:afterAutospacing="1" w:line="312" w:lineRule="atLeast"/>
        <w:rPr>
          <w:ins w:id="75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52" w:author="Unknown"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Метод</w:t>
        </w:r>
        <w:r w:rsidRPr="008F1C81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8F1C81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Stop()</w:t>
        </w:r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останавливает таймер</w:t>
        </w:r>
      </w:ins>
    </w:p>
    <w:p w14:paraId="67A56DDA" w14:textId="77777777" w:rsidR="008F1C81" w:rsidRPr="008F1C81" w:rsidRDefault="008F1C81" w:rsidP="008F1C81">
      <w:pPr>
        <w:shd w:val="clear" w:color="auto" w:fill="F7F7FA"/>
        <w:spacing w:before="100" w:beforeAutospacing="1" w:after="100" w:afterAutospacing="1" w:line="312" w:lineRule="atLeast"/>
        <w:rPr>
          <w:ins w:id="75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54" w:author="Unknown"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>Для примера определим простую форму, на которую добавим кнопку и таймер. В файле кода формы определим следующий код:</w:t>
        </w:r>
      </w:ins>
    </w:p>
    <w:tbl>
      <w:tblPr>
        <w:tblW w:w="128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255"/>
      </w:tblGrid>
      <w:tr w:rsidR="008F1C81" w:rsidRPr="008F1C81" w14:paraId="081A8A52" w14:textId="77777777" w:rsidTr="008F1C8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743509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523893E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F54C361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1D80807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7B8B954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24AA9B9E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4020B68B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4207CA89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3FF1D405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3B5F8D06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5BB1E469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52948A0D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278102DE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1B57D8F1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142A444F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348B4B5D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5ED6FF42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790B63F6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4506BE2A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14:paraId="2EBA3D61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39D19033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14:paraId="3795C5D3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14:paraId="07D30C91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14:paraId="4695D325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14:paraId="7CD1FC51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14:paraId="1EC9B360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14:paraId="3AF33EC5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14:paraId="20BBDDB1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14:paraId="623485C6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14:paraId="13FCD8CB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14:paraId="6615B1BF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14:paraId="6950C998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14:paraId="5B52CAEC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14:paraId="123F9F7F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14:paraId="2DD683DC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14:paraId="198D55A8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14:paraId="5E1BD37D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14:paraId="6C8D4ADC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14:paraId="037DBBB5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14:paraId="0996C3E2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14:paraId="77E56042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14:paraId="35AAB5CB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14:paraId="710D0349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14:paraId="1B43FFDB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2255" w:type="dxa"/>
            <w:vAlign w:val="center"/>
            <w:hideMark/>
          </w:tcPr>
          <w:p w14:paraId="1ABB439C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1D1D835A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1044D8B5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int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koef</w:t>
            </w:r>
            <w:proofErr w:type="spellEnd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1;</w:t>
            </w:r>
          </w:p>
          <w:p w14:paraId="3C3A5665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251134D6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2024CEE9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3F2279F7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8ADD0D9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this.Width</w:t>
            </w:r>
            <w:proofErr w:type="spellEnd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400;</w:t>
            </w:r>
          </w:p>
          <w:p w14:paraId="2F31DFB0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button1.Width = 40;</w:t>
            </w:r>
          </w:p>
          <w:p w14:paraId="275F2806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button1.Left = 40;</w:t>
            </w:r>
          </w:p>
          <w:p w14:paraId="088F33CB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button1.Text = "";</w:t>
            </w:r>
          </w:p>
          <w:p w14:paraId="78C29C67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button1.BackColor = </w:t>
            </w:r>
            <w:proofErr w:type="spellStart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Color.Aqua</w:t>
            </w:r>
            <w:proofErr w:type="spellEnd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5CF71B52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EDFF507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timer1.Interval = 500; // 500 </w:t>
            </w: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миллисекунд</w:t>
            </w:r>
          </w:p>
          <w:p w14:paraId="40C7D806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timer1.Enabled = true;</w:t>
            </w:r>
          </w:p>
          <w:p w14:paraId="4DB726C9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button1.Click += button1_Click;</w:t>
            </w:r>
          </w:p>
          <w:p w14:paraId="0657C73D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timer1.Tick += timer1_Tick;</w:t>
            </w:r>
          </w:p>
          <w:p w14:paraId="708316F2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14:paraId="70142D0F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// </w:t>
            </w: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обработчик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события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Tick </w:t>
            </w: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таймера</w:t>
            </w:r>
          </w:p>
          <w:p w14:paraId="51118F0F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void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timer1_Tick(object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29AA20F8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7EBFA0DB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if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(button1.Left == (this.Width-button1.Width-10))</w:t>
            </w:r>
          </w:p>
          <w:p w14:paraId="188AFECD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14:paraId="275DC116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proofErr w:type="spellStart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koef</w:t>
            </w:r>
            <w:proofErr w:type="spellEnd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=-1;</w:t>
            </w:r>
          </w:p>
          <w:p w14:paraId="52C52ED3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}</w:t>
            </w:r>
          </w:p>
          <w:p w14:paraId="71A23994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else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(button1.Left == 0)</w:t>
            </w:r>
          </w:p>
          <w:p w14:paraId="7787D64D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14:paraId="31354BC6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proofErr w:type="spellStart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koef</w:t>
            </w:r>
            <w:proofErr w:type="spellEnd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1;</w:t>
            </w:r>
          </w:p>
          <w:p w14:paraId="64A8B1E3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}</w:t>
            </w:r>
          </w:p>
          <w:p w14:paraId="36BD2BD4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button1.Left += 10 *</w:t>
            </w:r>
            <w:proofErr w:type="spellStart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koef</w:t>
            </w:r>
            <w:proofErr w:type="spellEnd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1247401B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14:paraId="5273085A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// </w:t>
            </w: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обработчик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нажатия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на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кнопку</w:t>
            </w:r>
          </w:p>
          <w:p w14:paraId="2214358C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void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button1_Click(object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7C56EEF5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2E1A2890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if(timer1.Enabled==true)</w:t>
            </w:r>
          </w:p>
          <w:p w14:paraId="3C92E405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14:paraId="6A426722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timer1.Stop();</w:t>
            </w:r>
          </w:p>
          <w:p w14:paraId="107B82F5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14:paraId="6D5BB14A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else</w:t>
            </w:r>
            <w:proofErr w:type="spellEnd"/>
          </w:p>
          <w:p w14:paraId="71AD5E3D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{</w:t>
            </w:r>
          </w:p>
          <w:p w14:paraId="23053BD4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timer1.Start();</w:t>
            </w:r>
          </w:p>
          <w:p w14:paraId="1AD4FCA0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}</w:t>
            </w:r>
          </w:p>
          <w:p w14:paraId="77EC39F9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14:paraId="3C78F9F9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7D391C7D" w14:textId="77777777" w:rsidR="008F1C81" w:rsidRPr="008F1C81" w:rsidRDefault="008F1C81" w:rsidP="008F1C81">
      <w:pPr>
        <w:shd w:val="clear" w:color="auto" w:fill="F7F7FA"/>
        <w:spacing w:before="100" w:beforeAutospacing="1" w:after="100" w:afterAutospacing="1" w:line="312" w:lineRule="atLeast"/>
        <w:rPr>
          <w:ins w:id="75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56" w:author="Unknown"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>Здесь в конструкторе формы устанавливаются начальные значения для таймера, кнопки и формы.</w:t>
        </w:r>
      </w:ins>
    </w:p>
    <w:p w14:paraId="1306EA2A" w14:textId="77777777" w:rsidR="008F1C81" w:rsidRPr="008F1C81" w:rsidRDefault="008F1C81" w:rsidP="008F1C81">
      <w:pPr>
        <w:shd w:val="clear" w:color="auto" w:fill="F7F7FA"/>
        <w:spacing w:before="100" w:beforeAutospacing="1" w:after="100" w:afterAutospacing="1" w:line="312" w:lineRule="atLeast"/>
        <w:rPr>
          <w:ins w:id="75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58" w:author="Unknown"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Через каждый интервал таймера будет срабатывать обработчик</w:t>
        </w:r>
        <w:r w:rsidRPr="008F1C81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8F1C81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timer1_Tick</w:t>
        </w:r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в котором изменяется положение кнопки по горизонтали с помощью свойства</w:t>
        </w:r>
        <w:r w:rsidRPr="008F1C81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8F1C81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button1.Left</w:t>
        </w:r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А с помощью дополнительной переменной</w:t>
        </w:r>
        <w:r w:rsidRPr="008F1C81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8F1C81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koef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можно управлять направлением движения.</w:t>
        </w:r>
      </w:ins>
    </w:p>
    <w:p w14:paraId="0B51FF63" w14:textId="77777777" w:rsidR="008F1C81" w:rsidRPr="008F1C81" w:rsidRDefault="008F1C81" w:rsidP="008F1C81">
      <w:pPr>
        <w:shd w:val="clear" w:color="auto" w:fill="F7F7FA"/>
        <w:spacing w:before="100" w:beforeAutospacing="1" w:after="100" w:afterAutospacing="1" w:line="312" w:lineRule="atLeast"/>
        <w:rPr>
          <w:ins w:id="75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60" w:author="Unknown"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Кроме того, с помощью </w:t>
        </w:r>
        <w:proofErr w:type="spellStart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обраотчика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нажатия кнопки</w:t>
        </w:r>
        <w:r w:rsidRPr="008F1C81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8F1C81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button1_Click</w:t>
        </w:r>
        <w:r w:rsidRPr="008F1C81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можно либо остановить таймер (и вместе с ним движение кнопки), либо опять его запустить.</w:t>
        </w:r>
      </w:ins>
    </w:p>
    <w:p w14:paraId="63BF404B" w14:textId="77777777" w:rsidR="008F1C81" w:rsidRPr="008F1C81" w:rsidRDefault="008F1C81" w:rsidP="008F1C81">
      <w:pPr>
        <w:spacing w:after="0" w:line="240" w:lineRule="auto"/>
        <w:rPr>
          <w:ins w:id="76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3B54FE" wp14:editId="4F384068">
            <wp:extent cx="3810000" cy="1657350"/>
            <wp:effectExtent l="19050" t="0" r="0" b="0"/>
            <wp:docPr id="26" name="Рисунок 25" descr="4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6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7A74" w14:textId="77777777" w:rsidR="008F1C81" w:rsidRPr="008F1C81" w:rsidRDefault="008F1C81" w:rsidP="008F1C81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762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ins w:id="763" w:author="Unknown">
        <w:r w:rsidRPr="008F1C81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 xml:space="preserve">Индикатор прогресса </w:t>
        </w:r>
        <w:proofErr w:type="spellStart"/>
        <w:r w:rsidRPr="008F1C81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ProgressBar</w:t>
        </w:r>
        <w:proofErr w:type="spellEnd"/>
      </w:ins>
    </w:p>
    <w:p w14:paraId="4EF07B9F" w14:textId="77777777" w:rsidR="008F1C81" w:rsidRPr="008F1C81" w:rsidRDefault="008F1C81" w:rsidP="008F1C81">
      <w:pPr>
        <w:shd w:val="clear" w:color="auto" w:fill="F7F7FA"/>
        <w:spacing w:before="100" w:beforeAutospacing="1" w:after="100" w:afterAutospacing="1" w:line="312" w:lineRule="atLeast"/>
        <w:rPr>
          <w:ins w:id="76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65" w:author="Unknown"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Элемент </w:t>
        </w:r>
        <w:proofErr w:type="spellStart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ProgressBar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служит для того, чтобы дать пользователю информацию о ходе выполнения какой-либо задачи.</w:t>
        </w:r>
      </w:ins>
    </w:p>
    <w:p w14:paraId="7AC36789" w14:textId="77777777" w:rsidR="008F1C81" w:rsidRPr="008F1C81" w:rsidRDefault="00113755" w:rsidP="008F1C81">
      <w:pPr>
        <w:spacing w:after="0" w:line="240" w:lineRule="auto"/>
        <w:rPr>
          <w:ins w:id="76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767" w:author="Unknown">
        <w:r w:rsidRPr="008F1C8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="008F1C81" w:rsidRPr="008F1C8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INCLUDEPICTURE "https://metanit.com/sharp/windowsforms/pics/4.46.png" \* MERGEFORMATINET </w:instrText>
        </w:r>
      </w:ins>
      <w:r w:rsidRPr="008F1C8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E022E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C0BAF19">
          <v:shape id="_x0000_i1044" type="#_x0000_t75" alt="ProgressBar в Windows Forms" style="width:23.85pt;height:23.85pt"/>
        </w:pict>
      </w:r>
      <w:ins w:id="768" w:author="Unknown">
        <w:r w:rsidRPr="008F1C8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</w:ins>
    </w:p>
    <w:p w14:paraId="3567FEBD" w14:textId="77777777" w:rsidR="008F1C81" w:rsidRPr="008F1C81" w:rsidRDefault="008F1C81" w:rsidP="008F1C81">
      <w:pPr>
        <w:shd w:val="clear" w:color="auto" w:fill="F7F7FA"/>
        <w:spacing w:before="100" w:beforeAutospacing="1" w:after="100" w:afterAutospacing="1" w:line="312" w:lineRule="atLeast"/>
        <w:rPr>
          <w:ins w:id="76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70" w:author="Unknown"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Наиболее </w:t>
        </w:r>
        <w:proofErr w:type="spellStart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важые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свойства </w:t>
        </w:r>
        <w:proofErr w:type="spellStart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ProgressBar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p w14:paraId="71A457D2" w14:textId="77777777" w:rsidR="008F1C81" w:rsidRPr="008F1C81" w:rsidRDefault="008F1C81" w:rsidP="008F1C81">
      <w:pPr>
        <w:numPr>
          <w:ilvl w:val="0"/>
          <w:numId w:val="38"/>
        </w:numPr>
        <w:shd w:val="clear" w:color="auto" w:fill="F7F7FA"/>
        <w:spacing w:before="100" w:beforeAutospacing="1" w:after="100" w:afterAutospacing="1" w:line="312" w:lineRule="atLeast"/>
        <w:rPr>
          <w:ins w:id="77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772" w:author="Unknown">
        <w:r w:rsidRPr="008F1C81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Minimum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минимальное возможное значение</w:t>
        </w:r>
      </w:ins>
    </w:p>
    <w:p w14:paraId="48CA1836" w14:textId="77777777" w:rsidR="008F1C81" w:rsidRPr="008F1C81" w:rsidRDefault="008F1C81" w:rsidP="008F1C81">
      <w:pPr>
        <w:numPr>
          <w:ilvl w:val="0"/>
          <w:numId w:val="38"/>
        </w:numPr>
        <w:shd w:val="clear" w:color="auto" w:fill="F7F7FA"/>
        <w:spacing w:before="100" w:beforeAutospacing="1" w:after="100" w:afterAutospacing="1" w:line="312" w:lineRule="atLeast"/>
        <w:rPr>
          <w:ins w:id="77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774" w:author="Unknown">
        <w:r w:rsidRPr="008F1C81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Maximum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максимальное возможное значение</w:t>
        </w:r>
      </w:ins>
    </w:p>
    <w:p w14:paraId="0C0FB273" w14:textId="77777777" w:rsidR="008F1C81" w:rsidRPr="008F1C81" w:rsidRDefault="008F1C81" w:rsidP="008F1C81">
      <w:pPr>
        <w:numPr>
          <w:ilvl w:val="0"/>
          <w:numId w:val="38"/>
        </w:numPr>
        <w:shd w:val="clear" w:color="auto" w:fill="F7F7FA"/>
        <w:spacing w:before="100" w:beforeAutospacing="1" w:after="100" w:afterAutospacing="1" w:line="312" w:lineRule="atLeast"/>
        <w:rPr>
          <w:ins w:id="77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76" w:author="Unknown">
        <w:r w:rsidRPr="008F1C81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Value</w:t>
        </w:r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текущее значение элемента</w:t>
        </w:r>
      </w:ins>
    </w:p>
    <w:p w14:paraId="513DAFA8" w14:textId="77777777" w:rsidR="008F1C81" w:rsidRPr="008F1C81" w:rsidRDefault="008F1C81" w:rsidP="008F1C81">
      <w:pPr>
        <w:numPr>
          <w:ilvl w:val="0"/>
          <w:numId w:val="38"/>
        </w:numPr>
        <w:shd w:val="clear" w:color="auto" w:fill="F7F7FA"/>
        <w:spacing w:before="100" w:beforeAutospacing="1" w:after="100" w:afterAutospacing="1" w:line="312" w:lineRule="atLeast"/>
        <w:rPr>
          <w:ins w:id="77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78" w:author="Unknown">
        <w:r w:rsidRPr="008F1C81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Step</w:t>
        </w:r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шаг, на который изменится значение Value при вызове метода</w:t>
        </w:r>
        <w:r w:rsidRPr="008F1C81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8F1C81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PerformStep</w:t>
        </w:r>
        <w:proofErr w:type="spellEnd"/>
      </w:ins>
    </w:p>
    <w:p w14:paraId="46889D9E" w14:textId="77777777" w:rsidR="008F1C81" w:rsidRPr="008F1C81" w:rsidRDefault="008F1C81" w:rsidP="008F1C81">
      <w:pPr>
        <w:shd w:val="clear" w:color="auto" w:fill="F7F7FA"/>
        <w:spacing w:before="100" w:beforeAutospacing="1" w:after="100" w:afterAutospacing="1" w:line="312" w:lineRule="atLeast"/>
        <w:rPr>
          <w:ins w:id="77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80" w:author="Unknown"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Для имитации работы </w:t>
        </w:r>
        <w:proofErr w:type="spellStart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прогрессбара</w:t>
        </w:r>
        <w:proofErr w:type="spellEnd"/>
        <w:r w:rsidRPr="008F1C81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поместим на форму таймер и в коде формы определим следующий код: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495"/>
      </w:tblGrid>
      <w:tr w:rsidR="008F1C81" w:rsidRPr="008F1C81" w14:paraId="31511562" w14:textId="77777777" w:rsidTr="008F1C8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138B39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2D0AE7F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AC31F18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A8CCE36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56CFB612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7988C32D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0EB4921B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4055D9EB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3895EA7B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6A514FEA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</w:t>
            </w:r>
          </w:p>
          <w:p w14:paraId="4C73BF0A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0F74C637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0DE4EED2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22AAA2AB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072F2C54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37C43A74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2495" w:type="dxa"/>
            <w:vAlign w:val="center"/>
            <w:hideMark/>
          </w:tcPr>
          <w:p w14:paraId="7E0346DC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public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5EC25424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{        </w:t>
            </w:r>
          </w:p>
          <w:p w14:paraId="6022CA69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31BBF61D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12DD7374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54A2F677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AD61E75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timer1.Interval = 500; // 500 </w:t>
            </w: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миллисекунд</w:t>
            </w:r>
          </w:p>
          <w:p w14:paraId="535B1F35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timer1.Enabled = true;</w:t>
            </w:r>
          </w:p>
          <w:p w14:paraId="69C910A3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timer1.Tick += timer1_Tick;   </w:t>
            </w:r>
          </w:p>
          <w:p w14:paraId="61903BFE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}</w:t>
            </w:r>
          </w:p>
          <w:p w14:paraId="755A65FF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// </w:t>
            </w: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обработчик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события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Tick </w:t>
            </w: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таймера</w:t>
            </w:r>
          </w:p>
          <w:p w14:paraId="2807E8F7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void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timer1_Tick(object</w:t>
            </w:r>
            <w:r w:rsidRPr="008F1C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528112FD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14:paraId="3CC243C9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progressBar1.PerformStep();</w:t>
            </w:r>
          </w:p>
          <w:p w14:paraId="03AF41A0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14:paraId="7575552A" w14:textId="77777777" w:rsidR="008F1C81" w:rsidRPr="008F1C81" w:rsidRDefault="008F1C81" w:rsidP="008F1C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C81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0EAE2473" w14:textId="77777777" w:rsidR="00546378" w:rsidRDefault="00546378" w:rsidP="006C132B">
      <w:r>
        <w:rPr>
          <w:noProof/>
          <w:lang w:eastAsia="ru-RU"/>
        </w:rPr>
        <w:lastRenderedPageBreak/>
        <w:drawing>
          <wp:inline distT="0" distB="0" distL="0" distR="0" wp14:anchorId="27491957" wp14:editId="3A5DEE7B">
            <wp:extent cx="3419475" cy="1466850"/>
            <wp:effectExtent l="19050" t="0" r="9525" b="0"/>
            <wp:docPr id="27" name="Рисунок 26" descr="4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7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0D12" w14:textId="77777777" w:rsidR="0039601E" w:rsidRPr="0039601E" w:rsidRDefault="0039601E" w:rsidP="0039601E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proofErr w:type="spellStart"/>
      <w:r w:rsidRPr="0039601E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DateTimePicker</w:t>
      </w:r>
      <w:proofErr w:type="spellEnd"/>
      <w:r w:rsidRPr="0039601E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 и </w:t>
      </w:r>
      <w:proofErr w:type="spellStart"/>
      <w:r w:rsidRPr="0039601E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MonthCalendar</w:t>
      </w:r>
      <w:proofErr w:type="spellEnd"/>
    </w:p>
    <w:p w14:paraId="5B373558" w14:textId="77777777" w:rsidR="0039601E" w:rsidRPr="0039601E" w:rsidRDefault="0039601E" w:rsidP="0039601E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39601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31.10.2015</w:t>
      </w:r>
    </w:p>
    <w:p w14:paraId="70064795" w14:textId="77777777" w:rsidR="0039601E" w:rsidRPr="0039601E" w:rsidRDefault="0039601E" w:rsidP="0039601E">
      <w:pPr>
        <w:shd w:val="clear" w:color="auto" w:fill="F7F7FA"/>
        <w:spacing w:before="100" w:beforeAutospacing="1" w:after="100" w:afterAutospacing="1" w:line="312" w:lineRule="atLeast"/>
        <w:rPr>
          <w:ins w:id="78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82" w:author="Unknown"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Для работы с датами в Windows </w:t>
        </w:r>
        <w:proofErr w:type="spellStart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Forms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имеются элементы </w:t>
        </w:r>
        <w:proofErr w:type="spellStart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DateTimePicker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</w:t>
        </w:r>
        <w:proofErr w:type="spellStart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MonthCalendar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3BF51E6F" w14:textId="77777777" w:rsidR="0039601E" w:rsidRPr="0039601E" w:rsidRDefault="0039601E" w:rsidP="0039601E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783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ins w:id="784" w:author="Unknown">
        <w:r w:rsidRPr="0039601E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DateTimePicker</w:t>
        </w:r>
        <w:proofErr w:type="spellEnd"/>
      </w:ins>
    </w:p>
    <w:p w14:paraId="459D532D" w14:textId="77777777" w:rsidR="0039601E" w:rsidRPr="0039601E" w:rsidRDefault="0039601E" w:rsidP="0039601E">
      <w:pPr>
        <w:shd w:val="clear" w:color="auto" w:fill="F7F7FA"/>
        <w:spacing w:before="100" w:beforeAutospacing="1" w:after="100" w:afterAutospacing="1" w:line="312" w:lineRule="atLeast"/>
        <w:rPr>
          <w:ins w:id="78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786" w:author="Unknown"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DateTimePicker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представляет раскрывающийся по нажатию календарь, в котором можно выбрать дату. собой элемент, который с помощью перемещения ползунка позволяет вводить числовые значения.</w:t>
        </w:r>
      </w:ins>
    </w:p>
    <w:p w14:paraId="3F8CD0CC" w14:textId="77777777" w:rsidR="0039601E" w:rsidRPr="0039601E" w:rsidRDefault="0039601E" w:rsidP="0039601E">
      <w:pPr>
        <w:spacing w:after="0" w:line="240" w:lineRule="auto"/>
        <w:rPr>
          <w:ins w:id="78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92B049" wp14:editId="5681C4EC">
            <wp:extent cx="3143250" cy="3133725"/>
            <wp:effectExtent l="19050" t="0" r="0" b="0"/>
            <wp:docPr id="28" name="Рисунок 27" descr="4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8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E7B8" w14:textId="77777777" w:rsidR="0039601E" w:rsidRPr="0039601E" w:rsidRDefault="0039601E" w:rsidP="0039601E">
      <w:pPr>
        <w:shd w:val="clear" w:color="auto" w:fill="F7F7FA"/>
        <w:spacing w:before="100" w:beforeAutospacing="1" w:after="100" w:afterAutospacing="1" w:line="312" w:lineRule="atLeast"/>
        <w:rPr>
          <w:ins w:id="78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89" w:author="Unknown"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Наиболее важные свойства </w:t>
        </w:r>
        <w:proofErr w:type="spellStart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DateTimePicker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p w14:paraId="73F04DDD" w14:textId="77777777" w:rsidR="0039601E" w:rsidRPr="0039601E" w:rsidRDefault="0039601E" w:rsidP="0039601E">
      <w:pPr>
        <w:numPr>
          <w:ilvl w:val="0"/>
          <w:numId w:val="40"/>
        </w:numPr>
        <w:shd w:val="clear" w:color="auto" w:fill="F7F7FA"/>
        <w:spacing w:before="100" w:beforeAutospacing="1" w:after="100" w:afterAutospacing="1" w:line="312" w:lineRule="atLeast"/>
        <w:rPr>
          <w:ins w:id="79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91" w:author="Unknown">
        <w:r w:rsidRPr="0039601E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lastRenderedPageBreak/>
          <w:t>Format</w:t>
        </w:r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определяет формат отображения даты в элементе управления. Может принимать следующие значения:</w:t>
        </w:r>
      </w:ins>
    </w:p>
    <w:p w14:paraId="64E81730" w14:textId="77777777" w:rsidR="0039601E" w:rsidRPr="0039601E" w:rsidRDefault="0039601E" w:rsidP="0039601E">
      <w:pPr>
        <w:shd w:val="clear" w:color="auto" w:fill="F7F7FA"/>
        <w:spacing w:before="100" w:beforeAutospacing="1" w:after="100" w:afterAutospacing="1" w:line="312" w:lineRule="atLeast"/>
        <w:ind w:left="720"/>
        <w:rPr>
          <w:ins w:id="79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793" w:author="Unknown">
        <w:r w:rsidRPr="0039601E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Custom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формат задается разработчиком</w:t>
        </w:r>
      </w:ins>
    </w:p>
    <w:p w14:paraId="36CE68AD" w14:textId="77777777" w:rsidR="0039601E" w:rsidRPr="0039601E" w:rsidRDefault="0039601E" w:rsidP="0039601E">
      <w:pPr>
        <w:shd w:val="clear" w:color="auto" w:fill="F7F7FA"/>
        <w:spacing w:before="100" w:beforeAutospacing="1" w:after="100" w:afterAutospacing="1" w:line="312" w:lineRule="atLeast"/>
        <w:ind w:left="720"/>
        <w:rPr>
          <w:ins w:id="79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95" w:author="Unknown">
        <w:r w:rsidRPr="0039601E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Long</w:t>
        </w:r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полная дата</w:t>
        </w:r>
      </w:ins>
    </w:p>
    <w:p w14:paraId="27927F54" w14:textId="77777777" w:rsidR="0039601E" w:rsidRPr="0039601E" w:rsidRDefault="0039601E" w:rsidP="0039601E">
      <w:pPr>
        <w:shd w:val="clear" w:color="auto" w:fill="F7F7FA"/>
        <w:spacing w:before="100" w:beforeAutospacing="1" w:after="100" w:afterAutospacing="1" w:line="312" w:lineRule="atLeast"/>
        <w:ind w:left="720"/>
        <w:rPr>
          <w:ins w:id="79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797" w:author="Unknown">
        <w:r w:rsidRPr="0039601E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Short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дата в сокращенном формате</w:t>
        </w:r>
      </w:ins>
    </w:p>
    <w:p w14:paraId="3A2B821F" w14:textId="77777777" w:rsidR="0039601E" w:rsidRPr="0039601E" w:rsidRDefault="0039601E" w:rsidP="0039601E">
      <w:pPr>
        <w:shd w:val="clear" w:color="auto" w:fill="F7F7FA"/>
        <w:spacing w:before="100" w:beforeAutospacing="1" w:after="100" w:afterAutospacing="1" w:line="312" w:lineRule="atLeast"/>
        <w:ind w:left="720"/>
        <w:rPr>
          <w:ins w:id="79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799" w:author="Unknown">
        <w:r w:rsidRPr="0039601E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Time</w:t>
        </w:r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формат для работы с временем</w:t>
        </w:r>
      </w:ins>
    </w:p>
    <w:p w14:paraId="322BB97A" w14:textId="77777777" w:rsidR="0039601E" w:rsidRPr="0039601E" w:rsidRDefault="0039601E" w:rsidP="0039601E">
      <w:pPr>
        <w:numPr>
          <w:ilvl w:val="0"/>
          <w:numId w:val="40"/>
        </w:numPr>
        <w:shd w:val="clear" w:color="auto" w:fill="F7F7FA"/>
        <w:spacing w:before="100" w:beforeAutospacing="1" w:after="100" w:afterAutospacing="1" w:line="312" w:lineRule="atLeast"/>
        <w:rPr>
          <w:ins w:id="80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801" w:author="Unknown">
        <w:r w:rsidRPr="0039601E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CustomFormat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задает формат отображения даты, если для свойства</w:t>
        </w:r>
        <w:r w:rsidRPr="0039601E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39601E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Format</w:t>
        </w:r>
        <w:r w:rsidRPr="0039601E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установлено значение</w:t>
        </w:r>
        <w:r w:rsidRPr="0039601E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39601E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Custom</w:t>
        </w:r>
        <w:proofErr w:type="spellEnd"/>
      </w:ins>
    </w:p>
    <w:p w14:paraId="52774B78" w14:textId="77777777" w:rsidR="0039601E" w:rsidRPr="0039601E" w:rsidRDefault="0039601E" w:rsidP="0039601E">
      <w:pPr>
        <w:numPr>
          <w:ilvl w:val="0"/>
          <w:numId w:val="40"/>
        </w:numPr>
        <w:shd w:val="clear" w:color="auto" w:fill="F7F7FA"/>
        <w:spacing w:before="100" w:beforeAutospacing="1" w:after="100" w:afterAutospacing="1" w:line="312" w:lineRule="atLeast"/>
        <w:rPr>
          <w:ins w:id="80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803" w:author="Unknown">
        <w:r w:rsidRPr="0039601E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MinDate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минимальная дата, которую можно выбрать</w:t>
        </w:r>
      </w:ins>
    </w:p>
    <w:p w14:paraId="459725BE" w14:textId="77777777" w:rsidR="0039601E" w:rsidRPr="0039601E" w:rsidRDefault="0039601E" w:rsidP="0039601E">
      <w:pPr>
        <w:numPr>
          <w:ilvl w:val="0"/>
          <w:numId w:val="40"/>
        </w:numPr>
        <w:shd w:val="clear" w:color="auto" w:fill="F7F7FA"/>
        <w:spacing w:before="100" w:beforeAutospacing="1" w:after="100" w:afterAutospacing="1" w:line="312" w:lineRule="atLeast"/>
        <w:rPr>
          <w:ins w:id="80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805" w:author="Unknown">
        <w:r w:rsidRPr="0039601E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MaxDate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наибольшая дата, которую можно выбрать</w:t>
        </w:r>
      </w:ins>
    </w:p>
    <w:p w14:paraId="528FBA1F" w14:textId="77777777" w:rsidR="0039601E" w:rsidRPr="0039601E" w:rsidRDefault="0039601E" w:rsidP="0039601E">
      <w:pPr>
        <w:numPr>
          <w:ilvl w:val="0"/>
          <w:numId w:val="40"/>
        </w:numPr>
        <w:shd w:val="clear" w:color="auto" w:fill="F7F7FA"/>
        <w:spacing w:before="100" w:beforeAutospacing="1" w:after="100" w:afterAutospacing="1" w:line="312" w:lineRule="atLeast"/>
        <w:rPr>
          <w:ins w:id="80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807" w:author="Unknown">
        <w:r w:rsidRPr="0039601E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Value</w:t>
        </w:r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</w:t>
        </w:r>
        <w:proofErr w:type="spellStart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определеяте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текущее выбранное значение в </w:t>
        </w:r>
        <w:proofErr w:type="spellStart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DateTimePicker</w:t>
        </w:r>
        <w:proofErr w:type="spellEnd"/>
      </w:ins>
    </w:p>
    <w:p w14:paraId="6EE417C4" w14:textId="77777777" w:rsidR="0039601E" w:rsidRPr="0039601E" w:rsidRDefault="0039601E" w:rsidP="0039601E">
      <w:pPr>
        <w:numPr>
          <w:ilvl w:val="0"/>
          <w:numId w:val="40"/>
        </w:numPr>
        <w:shd w:val="clear" w:color="auto" w:fill="F7F7FA"/>
        <w:spacing w:before="100" w:beforeAutospacing="1" w:after="100" w:afterAutospacing="1" w:line="312" w:lineRule="atLeast"/>
        <w:rPr>
          <w:ins w:id="80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809" w:author="Unknown">
        <w:r w:rsidRPr="0039601E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Text</w:t>
        </w:r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представляет тот текст, который отображается в элементе</w:t>
        </w:r>
      </w:ins>
    </w:p>
    <w:p w14:paraId="3F70B89C" w14:textId="77777777" w:rsidR="0039601E" w:rsidRPr="0039601E" w:rsidRDefault="0039601E" w:rsidP="0039601E">
      <w:pPr>
        <w:shd w:val="clear" w:color="auto" w:fill="F7F7FA"/>
        <w:spacing w:before="100" w:beforeAutospacing="1" w:after="100" w:afterAutospacing="1" w:line="312" w:lineRule="atLeast"/>
        <w:rPr>
          <w:ins w:id="81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811" w:author="Unknown"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При выборе даты элемент генерирует событие</w:t>
        </w:r>
        <w:r w:rsidRPr="0039601E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39601E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ValueChanged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Например, обработаем данное </w:t>
        </w:r>
        <w:proofErr w:type="spellStart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собатие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присвоим выбранное значение тексту метки: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495"/>
      </w:tblGrid>
      <w:tr w:rsidR="0039601E" w:rsidRPr="0039601E" w14:paraId="47264F05" w14:textId="77777777" w:rsidTr="0039601E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66FCA1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3F6A307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7D904A8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B9474F3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395778E7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6BC5FBAD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2554F9CF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48004BA5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4E62E3CA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42C996F9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4AB19916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1A4AB789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3F6FD4BE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40414BEC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495" w:type="dxa"/>
            <w:vAlign w:val="center"/>
            <w:hideMark/>
          </w:tcPr>
          <w:p w14:paraId="240A80D7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41FD855B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35F1D850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1A045041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32878343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13C37D48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dateTimePicker1.Format = </w:t>
            </w:r>
            <w:proofErr w:type="spellStart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DateTimePickerFormat.Time</w:t>
            </w:r>
            <w:proofErr w:type="spellEnd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4DA9E1C3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dateTimePicker1.ValueChanged+=dateTimePicker1_ValueChanged;</w:t>
            </w:r>
          </w:p>
          <w:p w14:paraId="0946CEEF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14:paraId="7C7D592C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FD2EF95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private</w:t>
            </w: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dateTimePicker1_ValueChanged(object</w:t>
            </w: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0A3E180D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0B2D5403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label1.Text = </w:t>
            </w:r>
            <w:proofErr w:type="spellStart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String.Format</w:t>
            </w:r>
            <w:proofErr w:type="spellEnd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39601E">
              <w:rPr>
                <w:rFonts w:ascii="Courier New" w:eastAsia="Times New Roman" w:hAnsi="Courier New" w:cs="Courier New"/>
                <w:sz w:val="20"/>
                <w:lang w:eastAsia="ru-RU"/>
              </w:rPr>
              <w:t>Вы</w:t>
            </w: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39601E">
              <w:rPr>
                <w:rFonts w:ascii="Courier New" w:eastAsia="Times New Roman" w:hAnsi="Courier New" w:cs="Courier New"/>
                <w:sz w:val="20"/>
                <w:lang w:eastAsia="ru-RU"/>
              </w:rPr>
              <w:t>выбрали</w:t>
            </w: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{0}", dateTimePicker1.Value.ToLongTimeString());</w:t>
            </w:r>
          </w:p>
          <w:p w14:paraId="64FCADC9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39601E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14:paraId="4CA3E8C9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23B25127" w14:textId="77777777" w:rsidR="0039601E" w:rsidRPr="0039601E" w:rsidRDefault="0039601E" w:rsidP="0039601E">
      <w:pPr>
        <w:shd w:val="clear" w:color="auto" w:fill="F7F7FA"/>
        <w:spacing w:before="100" w:beforeAutospacing="1" w:after="100" w:afterAutospacing="1" w:line="312" w:lineRule="atLeast"/>
        <w:rPr>
          <w:ins w:id="81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813" w:author="Unknown"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Свойство Value хранит объект </w:t>
        </w:r>
        <w:proofErr w:type="spellStart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DateTime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поэтому с ним можно </w:t>
        </w:r>
        <w:proofErr w:type="gramStart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работать</w:t>
        </w:r>
        <w:proofErr w:type="gram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как и с любой другой датой. В данном случае выбранная дата преобразуется в строку времени.</w:t>
        </w:r>
      </w:ins>
    </w:p>
    <w:p w14:paraId="0AE012F2" w14:textId="77777777" w:rsidR="0039601E" w:rsidRPr="0039601E" w:rsidRDefault="0039601E" w:rsidP="0039601E">
      <w:pPr>
        <w:spacing w:after="0" w:line="240" w:lineRule="auto"/>
        <w:rPr>
          <w:ins w:id="81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6C7ADC" wp14:editId="1BB21DB2">
            <wp:extent cx="3143250" cy="1695450"/>
            <wp:effectExtent l="19050" t="0" r="0" b="0"/>
            <wp:docPr id="29" name="Рисунок 28" descr="4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9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9638" w14:textId="77777777" w:rsidR="0039601E" w:rsidRPr="0039601E" w:rsidRDefault="0039601E" w:rsidP="0039601E">
      <w:pPr>
        <w:shd w:val="clear" w:color="auto" w:fill="F7F7FA"/>
        <w:spacing w:before="100" w:beforeAutospacing="1" w:after="100" w:afterAutospacing="1" w:line="312" w:lineRule="atLeast"/>
        <w:rPr>
          <w:ins w:id="81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816" w:author="Unknown"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>В вышеприведенном случае значение</w:t>
        </w:r>
        <w:r w:rsidRPr="0039601E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39601E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dateTimePicker1.Value.ToLongTimeString()</w:t>
        </w:r>
        <w:r w:rsidRPr="0039601E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аналогично тому тексту, который отображается в элементе. И мы могли бы написать так: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39601E" w:rsidRPr="00E022EB" w14:paraId="13DFFAED" w14:textId="77777777" w:rsidTr="0039601E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E6C70D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0" w:type="dxa"/>
            <w:vAlign w:val="center"/>
            <w:hideMark/>
          </w:tcPr>
          <w:p w14:paraId="386EF5FF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label1.Text = </w:t>
            </w:r>
            <w:proofErr w:type="spellStart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String.Format</w:t>
            </w:r>
            <w:proofErr w:type="spellEnd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39601E">
              <w:rPr>
                <w:rFonts w:ascii="Courier New" w:eastAsia="Times New Roman" w:hAnsi="Courier New" w:cs="Courier New"/>
                <w:sz w:val="20"/>
                <w:lang w:eastAsia="ru-RU"/>
              </w:rPr>
              <w:t>Вы</w:t>
            </w: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39601E">
              <w:rPr>
                <w:rFonts w:ascii="Courier New" w:eastAsia="Times New Roman" w:hAnsi="Courier New" w:cs="Courier New"/>
                <w:sz w:val="20"/>
                <w:lang w:eastAsia="ru-RU"/>
              </w:rPr>
              <w:t>выбрали</w:t>
            </w: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{0}", dateTimePicker1.Text);</w:t>
            </w:r>
          </w:p>
        </w:tc>
      </w:tr>
    </w:tbl>
    <w:p w14:paraId="12AA0DEC" w14:textId="77777777" w:rsidR="0039601E" w:rsidRPr="0039601E" w:rsidRDefault="0039601E" w:rsidP="0039601E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817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ins w:id="818" w:author="Unknown">
        <w:r w:rsidRPr="0039601E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MonthCalendar</w:t>
        </w:r>
        <w:proofErr w:type="spellEnd"/>
      </w:ins>
    </w:p>
    <w:p w14:paraId="20E4D693" w14:textId="77777777" w:rsidR="0039601E" w:rsidRPr="0039601E" w:rsidRDefault="0039601E" w:rsidP="0039601E">
      <w:pPr>
        <w:shd w:val="clear" w:color="auto" w:fill="F7F7FA"/>
        <w:spacing w:before="100" w:beforeAutospacing="1" w:after="100" w:afterAutospacing="1" w:line="312" w:lineRule="atLeast"/>
        <w:rPr>
          <w:ins w:id="81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820" w:author="Unknown"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С помощью </w:t>
        </w:r>
        <w:proofErr w:type="spellStart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MonthCalendar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также можно выбрать дату, только в данном случае этот элемент представляет сам календарь, который не надо раскрывать:</w:t>
        </w:r>
      </w:ins>
    </w:p>
    <w:p w14:paraId="060895F4" w14:textId="77777777" w:rsidR="0039601E" w:rsidRPr="0039601E" w:rsidRDefault="0039601E" w:rsidP="0039601E">
      <w:pPr>
        <w:spacing w:after="0" w:line="240" w:lineRule="auto"/>
        <w:rPr>
          <w:ins w:id="82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29EBFD" wp14:editId="324F16D6">
            <wp:extent cx="3143250" cy="2428875"/>
            <wp:effectExtent l="19050" t="0" r="0" b="0"/>
            <wp:docPr id="30" name="Рисунок 29" descr="4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50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6F3C" w14:textId="77777777" w:rsidR="0039601E" w:rsidRPr="0039601E" w:rsidRDefault="0039601E" w:rsidP="0039601E">
      <w:pPr>
        <w:shd w:val="clear" w:color="auto" w:fill="F7F7FA"/>
        <w:spacing w:before="100" w:beforeAutospacing="1" w:after="100" w:afterAutospacing="1" w:line="312" w:lineRule="atLeast"/>
        <w:rPr>
          <w:ins w:id="82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823" w:author="Unknown"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Рассмотрим некоторые основные свойства элемента.</w:t>
        </w:r>
      </w:ins>
    </w:p>
    <w:p w14:paraId="0B51101D" w14:textId="77777777" w:rsidR="0039601E" w:rsidRPr="0039601E" w:rsidRDefault="0039601E" w:rsidP="0039601E">
      <w:pPr>
        <w:shd w:val="clear" w:color="auto" w:fill="F7F7FA"/>
        <w:spacing w:before="100" w:beforeAutospacing="1" w:after="100" w:afterAutospacing="1" w:line="312" w:lineRule="atLeast"/>
        <w:rPr>
          <w:ins w:id="82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825" w:author="Unknown"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Свойства выделения дат:</w:t>
        </w:r>
      </w:ins>
    </w:p>
    <w:p w14:paraId="3FE3EEAB" w14:textId="77777777" w:rsidR="0039601E" w:rsidRPr="0039601E" w:rsidRDefault="0039601E" w:rsidP="0039601E">
      <w:pPr>
        <w:numPr>
          <w:ilvl w:val="0"/>
          <w:numId w:val="41"/>
        </w:numPr>
        <w:shd w:val="clear" w:color="auto" w:fill="F7F7FA"/>
        <w:spacing w:before="100" w:beforeAutospacing="1" w:after="100" w:afterAutospacing="1" w:line="312" w:lineRule="atLeast"/>
        <w:rPr>
          <w:ins w:id="82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827" w:author="Unknown">
        <w:r w:rsidRPr="0039601E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AnnuallyBoldedDates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содержит набор дат, которые будут отмечены жирным в календаре для каждого года</w:t>
        </w:r>
      </w:ins>
    </w:p>
    <w:p w14:paraId="2647F090" w14:textId="77777777" w:rsidR="0039601E" w:rsidRPr="0039601E" w:rsidRDefault="0039601E" w:rsidP="0039601E">
      <w:pPr>
        <w:numPr>
          <w:ilvl w:val="0"/>
          <w:numId w:val="41"/>
        </w:numPr>
        <w:shd w:val="clear" w:color="auto" w:fill="F7F7FA"/>
        <w:spacing w:before="100" w:beforeAutospacing="1" w:after="100" w:afterAutospacing="1" w:line="312" w:lineRule="atLeast"/>
        <w:rPr>
          <w:ins w:id="82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829" w:author="Unknown">
        <w:r w:rsidRPr="0039601E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BoldedDates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содержит набор дат, которые будут отмечены жирным (только для текущего года)</w:t>
        </w:r>
      </w:ins>
    </w:p>
    <w:p w14:paraId="30E48101" w14:textId="77777777" w:rsidR="0039601E" w:rsidRPr="0039601E" w:rsidRDefault="0039601E" w:rsidP="0039601E">
      <w:pPr>
        <w:numPr>
          <w:ilvl w:val="0"/>
          <w:numId w:val="41"/>
        </w:numPr>
        <w:shd w:val="clear" w:color="auto" w:fill="F7F7FA"/>
        <w:spacing w:before="100" w:beforeAutospacing="1" w:after="100" w:afterAutospacing="1" w:line="312" w:lineRule="atLeast"/>
        <w:rPr>
          <w:ins w:id="83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831" w:author="Unknown">
        <w:r w:rsidRPr="0039601E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MonthlyBoldedDates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содержит набор дат, которые будут отмечены жирным для каждого месяца</w:t>
        </w:r>
      </w:ins>
    </w:p>
    <w:p w14:paraId="4935E226" w14:textId="77777777" w:rsidR="0039601E" w:rsidRPr="0039601E" w:rsidRDefault="0039601E" w:rsidP="0039601E">
      <w:pPr>
        <w:shd w:val="clear" w:color="auto" w:fill="F7F7FA"/>
        <w:spacing w:before="100" w:beforeAutospacing="1" w:after="100" w:afterAutospacing="1" w:line="312" w:lineRule="atLeast"/>
        <w:rPr>
          <w:ins w:id="83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833" w:author="Unknown"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Добавление выделенных дат делается с помощью определенных методов (как и удаление):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39601E" w:rsidRPr="00E022EB" w14:paraId="2A49C5D0" w14:textId="77777777" w:rsidTr="0039601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319D07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161EB7D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493DAFF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7455881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00" w:type="dxa"/>
            <w:vAlign w:val="center"/>
            <w:hideMark/>
          </w:tcPr>
          <w:p w14:paraId="6A612E0B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monthCalendar1.AddBoldedDate(new</w:t>
            </w: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DateTime</w:t>
            </w:r>
            <w:proofErr w:type="spellEnd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(2015, 05, 21));</w:t>
            </w:r>
          </w:p>
          <w:p w14:paraId="2D304C64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monthCalendar1.AddBoldedDate(new</w:t>
            </w: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DateTime</w:t>
            </w:r>
            <w:proofErr w:type="spellEnd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(2015, 05, 22));</w:t>
            </w:r>
          </w:p>
          <w:p w14:paraId="30EF5D7D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monthCalendar1.AddAnnuallyBoldedDate(new</w:t>
            </w: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DateTime</w:t>
            </w:r>
            <w:proofErr w:type="spellEnd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(2015, 05, 9));</w:t>
            </w:r>
          </w:p>
          <w:p w14:paraId="69E250FC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monthCalendar1.AddMonthlyBoldedDate(new</w:t>
            </w: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DateTime</w:t>
            </w:r>
            <w:proofErr w:type="spellEnd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(2015, 05, 1));</w:t>
            </w:r>
          </w:p>
        </w:tc>
      </w:tr>
    </w:tbl>
    <w:p w14:paraId="6B369679" w14:textId="77777777" w:rsidR="0039601E" w:rsidRPr="0039601E" w:rsidRDefault="0039601E" w:rsidP="0039601E">
      <w:pPr>
        <w:spacing w:after="0" w:line="240" w:lineRule="auto"/>
        <w:rPr>
          <w:ins w:id="83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F2BE5FD" wp14:editId="7222D101">
            <wp:extent cx="3143250" cy="2228850"/>
            <wp:effectExtent l="19050" t="0" r="0" b="0"/>
            <wp:docPr id="31" name="Рисунок 30" descr="4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5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9EF6" w14:textId="77777777" w:rsidR="0039601E" w:rsidRPr="0039601E" w:rsidRDefault="0039601E" w:rsidP="0039601E">
      <w:pPr>
        <w:shd w:val="clear" w:color="auto" w:fill="F7F7FA"/>
        <w:spacing w:before="100" w:beforeAutospacing="1" w:after="100" w:afterAutospacing="1" w:line="312" w:lineRule="atLeast"/>
        <w:rPr>
          <w:ins w:id="83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836" w:author="Unknown"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Для снятия выделения можно использовать аналоги этих методов: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39601E" w:rsidRPr="00E022EB" w14:paraId="4AAC7F32" w14:textId="77777777" w:rsidTr="0039601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DA18B5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1F2D3AF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BAFCB33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2132935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00" w:type="dxa"/>
            <w:vAlign w:val="center"/>
            <w:hideMark/>
          </w:tcPr>
          <w:p w14:paraId="1420D39D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monthCalendar1.RemoveBoldedDate(new</w:t>
            </w: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DateTime</w:t>
            </w:r>
            <w:proofErr w:type="spellEnd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(2015, 05, 21));</w:t>
            </w:r>
          </w:p>
          <w:p w14:paraId="4A62DD17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monthCalendar1.RemoveBoldedDate(new</w:t>
            </w: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DateTime</w:t>
            </w:r>
            <w:proofErr w:type="spellEnd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(2015, 05, 22));</w:t>
            </w:r>
          </w:p>
          <w:p w14:paraId="4DC897E4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monthCalendar1.RemoveAnnuallyBoldedDate(new</w:t>
            </w: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DateTime</w:t>
            </w:r>
            <w:proofErr w:type="spellEnd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(2015, 05, 9));</w:t>
            </w:r>
          </w:p>
          <w:p w14:paraId="2377EC2F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monthCalendar1.RemoveMonthlyBoldedDate(new</w:t>
            </w: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DateTime</w:t>
            </w:r>
            <w:proofErr w:type="spellEnd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(2015, 05, 1));</w:t>
            </w:r>
          </w:p>
        </w:tc>
      </w:tr>
    </w:tbl>
    <w:p w14:paraId="56987CE0" w14:textId="77777777" w:rsidR="0039601E" w:rsidRPr="0039601E" w:rsidRDefault="0039601E" w:rsidP="0039601E">
      <w:pPr>
        <w:shd w:val="clear" w:color="auto" w:fill="F7F7FA"/>
        <w:spacing w:before="100" w:beforeAutospacing="1" w:after="100" w:afterAutospacing="1" w:line="312" w:lineRule="atLeast"/>
        <w:rPr>
          <w:ins w:id="83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838" w:author="Unknown"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Свойства для определения дат в календаре:</w:t>
        </w:r>
      </w:ins>
    </w:p>
    <w:p w14:paraId="32FB83CE" w14:textId="77777777" w:rsidR="0039601E" w:rsidRPr="0039601E" w:rsidRDefault="0039601E" w:rsidP="0039601E">
      <w:pPr>
        <w:numPr>
          <w:ilvl w:val="0"/>
          <w:numId w:val="42"/>
        </w:numPr>
        <w:shd w:val="clear" w:color="auto" w:fill="F7F7FA"/>
        <w:spacing w:before="100" w:beforeAutospacing="1" w:after="100" w:afterAutospacing="1" w:line="312" w:lineRule="atLeast"/>
        <w:rPr>
          <w:ins w:id="83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840" w:author="Unknown">
        <w:r w:rsidRPr="0039601E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MinDate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определяет минимальную дату для выбора в календаре</w:t>
        </w:r>
      </w:ins>
    </w:p>
    <w:p w14:paraId="75FC34EC" w14:textId="77777777" w:rsidR="0039601E" w:rsidRPr="0039601E" w:rsidRDefault="0039601E" w:rsidP="0039601E">
      <w:pPr>
        <w:numPr>
          <w:ilvl w:val="0"/>
          <w:numId w:val="42"/>
        </w:numPr>
        <w:shd w:val="clear" w:color="auto" w:fill="F7F7FA"/>
        <w:spacing w:before="100" w:beforeAutospacing="1" w:after="100" w:afterAutospacing="1" w:line="312" w:lineRule="atLeast"/>
        <w:rPr>
          <w:ins w:id="84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842" w:author="Unknown">
        <w:r w:rsidRPr="0039601E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MaxDate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задает наибольшую дату для выбора в календаре</w:t>
        </w:r>
      </w:ins>
    </w:p>
    <w:p w14:paraId="67873FB0" w14:textId="77777777" w:rsidR="0039601E" w:rsidRPr="0039601E" w:rsidRDefault="0039601E" w:rsidP="0039601E">
      <w:pPr>
        <w:numPr>
          <w:ilvl w:val="0"/>
          <w:numId w:val="42"/>
        </w:numPr>
        <w:shd w:val="clear" w:color="auto" w:fill="F7F7FA"/>
        <w:spacing w:before="100" w:beforeAutospacing="1" w:after="100" w:afterAutospacing="1" w:line="312" w:lineRule="atLeast"/>
        <w:rPr>
          <w:ins w:id="84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844" w:author="Unknown">
        <w:r w:rsidRPr="0039601E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FirstDayOfWeek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определяет день недели, с которого должна начинаться неделя в календаре</w:t>
        </w:r>
      </w:ins>
    </w:p>
    <w:p w14:paraId="4AA329D0" w14:textId="77777777" w:rsidR="0039601E" w:rsidRPr="0039601E" w:rsidRDefault="0039601E" w:rsidP="0039601E">
      <w:pPr>
        <w:numPr>
          <w:ilvl w:val="0"/>
          <w:numId w:val="42"/>
        </w:numPr>
        <w:shd w:val="clear" w:color="auto" w:fill="F7F7FA"/>
        <w:spacing w:before="100" w:beforeAutospacing="1" w:after="100" w:afterAutospacing="1" w:line="312" w:lineRule="atLeast"/>
        <w:rPr>
          <w:ins w:id="84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846" w:author="Unknown">
        <w:r w:rsidRPr="0039601E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SelectionRange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определяет диапазон выделенных дат</w:t>
        </w:r>
      </w:ins>
    </w:p>
    <w:p w14:paraId="7087F976" w14:textId="77777777" w:rsidR="0039601E" w:rsidRPr="0039601E" w:rsidRDefault="0039601E" w:rsidP="0039601E">
      <w:pPr>
        <w:numPr>
          <w:ilvl w:val="0"/>
          <w:numId w:val="42"/>
        </w:numPr>
        <w:shd w:val="clear" w:color="auto" w:fill="F7F7FA"/>
        <w:spacing w:before="100" w:beforeAutospacing="1" w:after="100" w:afterAutospacing="1" w:line="312" w:lineRule="atLeast"/>
        <w:rPr>
          <w:ins w:id="84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848" w:author="Unknown">
        <w:r w:rsidRPr="0039601E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SelectionEnd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задает конечную дату выделения</w:t>
        </w:r>
      </w:ins>
    </w:p>
    <w:p w14:paraId="2B7A0919" w14:textId="77777777" w:rsidR="0039601E" w:rsidRPr="0039601E" w:rsidRDefault="0039601E" w:rsidP="0039601E">
      <w:pPr>
        <w:numPr>
          <w:ilvl w:val="0"/>
          <w:numId w:val="42"/>
        </w:numPr>
        <w:shd w:val="clear" w:color="auto" w:fill="F7F7FA"/>
        <w:spacing w:before="100" w:beforeAutospacing="1" w:after="100" w:afterAutospacing="1" w:line="312" w:lineRule="atLeast"/>
        <w:rPr>
          <w:ins w:id="84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850" w:author="Unknown">
        <w:r w:rsidRPr="0039601E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SelectionStart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определяет начальную дату выделения</w:t>
        </w:r>
      </w:ins>
    </w:p>
    <w:p w14:paraId="03BBC6D9" w14:textId="77777777" w:rsidR="0039601E" w:rsidRPr="0039601E" w:rsidRDefault="0039601E" w:rsidP="0039601E">
      <w:pPr>
        <w:numPr>
          <w:ilvl w:val="0"/>
          <w:numId w:val="42"/>
        </w:numPr>
        <w:shd w:val="clear" w:color="auto" w:fill="F7F7FA"/>
        <w:spacing w:before="100" w:beforeAutospacing="1" w:after="100" w:afterAutospacing="1" w:line="312" w:lineRule="atLeast"/>
        <w:rPr>
          <w:ins w:id="85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852" w:author="Unknown">
        <w:r w:rsidRPr="0039601E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ShowToday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при значении </w:t>
        </w:r>
        <w:proofErr w:type="spellStart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true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отображает внизу календаря текущую дату</w:t>
        </w:r>
      </w:ins>
    </w:p>
    <w:p w14:paraId="55C8203D" w14:textId="77777777" w:rsidR="0039601E" w:rsidRPr="0039601E" w:rsidRDefault="0039601E" w:rsidP="0039601E">
      <w:pPr>
        <w:numPr>
          <w:ilvl w:val="0"/>
          <w:numId w:val="42"/>
        </w:numPr>
        <w:shd w:val="clear" w:color="auto" w:fill="F7F7FA"/>
        <w:spacing w:before="100" w:beforeAutospacing="1" w:after="100" w:afterAutospacing="1" w:line="312" w:lineRule="atLeast"/>
        <w:rPr>
          <w:ins w:id="85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854" w:author="Unknown">
        <w:r w:rsidRPr="0039601E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ShowTodayCircle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при значении </w:t>
        </w:r>
        <w:proofErr w:type="spellStart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true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текущая дата будет обведена кружочком</w:t>
        </w:r>
      </w:ins>
    </w:p>
    <w:p w14:paraId="7989A0D8" w14:textId="77777777" w:rsidR="0039601E" w:rsidRPr="0039601E" w:rsidRDefault="0039601E" w:rsidP="0039601E">
      <w:pPr>
        <w:numPr>
          <w:ilvl w:val="0"/>
          <w:numId w:val="42"/>
        </w:numPr>
        <w:shd w:val="clear" w:color="auto" w:fill="F7F7FA"/>
        <w:spacing w:before="100" w:beforeAutospacing="1" w:after="100" w:afterAutospacing="1" w:line="312" w:lineRule="atLeast"/>
        <w:rPr>
          <w:ins w:id="85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856" w:author="Unknown">
        <w:r w:rsidRPr="0039601E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TodayDate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определяет текущую дату. По умолчанию используется системная дата на компьютере, но с помощью данного свойства мы можем ее изменить</w:t>
        </w:r>
      </w:ins>
    </w:p>
    <w:p w14:paraId="2FEC72C2" w14:textId="77777777" w:rsidR="0039601E" w:rsidRPr="0039601E" w:rsidRDefault="0039601E" w:rsidP="0039601E">
      <w:pPr>
        <w:shd w:val="clear" w:color="auto" w:fill="F7F7FA"/>
        <w:spacing w:before="100" w:beforeAutospacing="1" w:after="100" w:afterAutospacing="1" w:line="312" w:lineRule="atLeast"/>
        <w:rPr>
          <w:ins w:id="85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858" w:author="Unknown"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Например, при установке свойств: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39601E" w:rsidRPr="0039601E" w14:paraId="42D125A0" w14:textId="77777777" w:rsidTr="0039601E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FB52B9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0A1394D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42044B8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14F92987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35BADC10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600" w:type="dxa"/>
            <w:vAlign w:val="center"/>
            <w:hideMark/>
          </w:tcPr>
          <w:p w14:paraId="5C99183E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monthCalendar1.TodayDate= new</w:t>
            </w: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DateTime</w:t>
            </w:r>
            <w:proofErr w:type="spellEnd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(2015, 05, 22);</w:t>
            </w:r>
          </w:p>
          <w:p w14:paraId="7843F8D5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monthCalendar1.ShowTodayCircle = true;</w:t>
            </w:r>
          </w:p>
          <w:p w14:paraId="62ADFC50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monthCalendar1.ShowToday = false;</w:t>
            </w:r>
          </w:p>
          <w:p w14:paraId="47B5697F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monthCalendar1.SelectionStart = new</w:t>
            </w: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DateTime</w:t>
            </w:r>
            <w:proofErr w:type="spellEnd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(2015, 05, 1);</w:t>
            </w:r>
          </w:p>
          <w:p w14:paraId="159CFE36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monthCalendar1.SelectionEnd = </w:t>
            </w:r>
            <w:proofErr w:type="spellStart"/>
            <w:r w:rsidRPr="0039601E">
              <w:rPr>
                <w:rFonts w:ascii="Courier New" w:eastAsia="Times New Roman" w:hAnsi="Courier New" w:cs="Courier New"/>
                <w:sz w:val="20"/>
                <w:lang w:eastAsia="ru-RU"/>
              </w:rPr>
              <w:t>new</w:t>
            </w:r>
            <w:proofErr w:type="spellEnd"/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01E">
              <w:rPr>
                <w:rFonts w:ascii="Courier New" w:eastAsia="Times New Roman" w:hAnsi="Courier New" w:cs="Courier New"/>
                <w:sz w:val="20"/>
                <w:lang w:eastAsia="ru-RU"/>
              </w:rPr>
              <w:t>DateTime</w:t>
            </w:r>
            <w:proofErr w:type="spellEnd"/>
            <w:r w:rsidRPr="0039601E">
              <w:rPr>
                <w:rFonts w:ascii="Courier New" w:eastAsia="Times New Roman" w:hAnsi="Courier New" w:cs="Courier New"/>
                <w:sz w:val="20"/>
                <w:lang w:eastAsia="ru-RU"/>
              </w:rPr>
              <w:t>(2015, 05, 11);</w:t>
            </w:r>
          </w:p>
        </w:tc>
      </w:tr>
    </w:tbl>
    <w:p w14:paraId="6C9D33F4" w14:textId="77777777" w:rsidR="0039601E" w:rsidRPr="0039601E" w:rsidRDefault="0039601E" w:rsidP="0039601E">
      <w:pPr>
        <w:shd w:val="clear" w:color="auto" w:fill="F7F7FA"/>
        <w:spacing w:before="100" w:beforeAutospacing="1" w:after="100" w:afterAutospacing="1" w:line="312" w:lineRule="atLeast"/>
        <w:rPr>
          <w:ins w:id="85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860" w:author="Unknown"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будет следующее отображение календаря:</w:t>
        </w:r>
      </w:ins>
    </w:p>
    <w:p w14:paraId="65DF06C2" w14:textId="77777777" w:rsidR="0039601E" w:rsidRPr="0039601E" w:rsidRDefault="0039601E" w:rsidP="0039601E">
      <w:pPr>
        <w:spacing w:after="0" w:line="240" w:lineRule="auto"/>
        <w:rPr>
          <w:ins w:id="86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CB9191C" wp14:editId="240529DB">
            <wp:extent cx="2895600" cy="2352675"/>
            <wp:effectExtent l="19050" t="0" r="0" b="0"/>
            <wp:docPr id="32" name="Рисунок 31" descr="4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52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28B4" w14:textId="77777777" w:rsidR="0039601E" w:rsidRPr="0039601E" w:rsidRDefault="0039601E" w:rsidP="0039601E">
      <w:pPr>
        <w:shd w:val="clear" w:color="auto" w:fill="F7F7FA"/>
        <w:spacing w:before="100" w:beforeAutospacing="1" w:after="100" w:afterAutospacing="1" w:line="312" w:lineRule="atLeast"/>
        <w:rPr>
          <w:ins w:id="86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863" w:author="Unknown"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Наиболее интересными событиями элемента являются события</w:t>
        </w:r>
        <w:r w:rsidRPr="0039601E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39601E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DateChanged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</w:t>
        </w:r>
        <w:r w:rsidRPr="0039601E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39601E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DateSelected</w:t>
        </w:r>
        <w:proofErr w:type="spellEnd"/>
        <w:r w:rsidRPr="0039601E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которые возникают при изменении выбранной в элементе даты. Однако надо учитывать, что выбранная дата будет представлять первую дату из диапазона выделенных дат: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495"/>
      </w:tblGrid>
      <w:tr w:rsidR="0039601E" w:rsidRPr="0039601E" w14:paraId="4D9589C1" w14:textId="77777777" w:rsidTr="0039601E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0D4E44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3806E7A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11B2E1D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1AC4E8AD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F1EFC08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2B787D0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45E20649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0B18028D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3326A182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6C0EBA3C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0C0B90FA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32C57FFE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5DCBFD73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75C71E3C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72DFCE7E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495" w:type="dxa"/>
            <w:vAlign w:val="center"/>
            <w:hideMark/>
          </w:tcPr>
          <w:p w14:paraId="0F01AACB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4E01DA54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3821A547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7DCE69AF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72B9570E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4B4DB749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monthCalendar1.DateChanged += monthCalendar1_DateChanged;</w:t>
            </w:r>
          </w:p>
          <w:p w14:paraId="7F7D4774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14:paraId="042B287A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6BC8333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void</w:t>
            </w: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monthCalendar1_DateChanged(object</w:t>
            </w:r>
            <w:r w:rsidRPr="00396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DateRangeEventArgs</w:t>
            </w:r>
            <w:proofErr w:type="spellEnd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0901FBD2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2C2654EC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label1.Text = </w:t>
            </w:r>
            <w:proofErr w:type="spellStart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String.Format</w:t>
            </w:r>
            <w:proofErr w:type="spellEnd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39601E">
              <w:rPr>
                <w:rFonts w:ascii="Courier New" w:eastAsia="Times New Roman" w:hAnsi="Courier New" w:cs="Courier New"/>
                <w:sz w:val="20"/>
                <w:lang w:eastAsia="ru-RU"/>
              </w:rPr>
              <w:t>Вы</w:t>
            </w: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39601E">
              <w:rPr>
                <w:rFonts w:ascii="Courier New" w:eastAsia="Times New Roman" w:hAnsi="Courier New" w:cs="Courier New"/>
                <w:sz w:val="20"/>
                <w:lang w:eastAsia="ru-RU"/>
              </w:rPr>
              <w:t>выбрали</w:t>
            </w: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: {0}", </w:t>
            </w:r>
            <w:proofErr w:type="spellStart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e.Start.ToLongDateString</w:t>
            </w:r>
            <w:proofErr w:type="spellEnd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());</w:t>
            </w:r>
          </w:p>
          <w:p w14:paraId="5594ACF6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// </w:t>
            </w:r>
            <w:r w:rsidRPr="0039601E">
              <w:rPr>
                <w:rFonts w:ascii="Courier New" w:eastAsia="Times New Roman" w:hAnsi="Courier New" w:cs="Courier New"/>
                <w:sz w:val="20"/>
                <w:lang w:eastAsia="ru-RU"/>
              </w:rPr>
              <w:t>или</w:t>
            </w: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39601E">
              <w:rPr>
                <w:rFonts w:ascii="Courier New" w:eastAsia="Times New Roman" w:hAnsi="Courier New" w:cs="Courier New"/>
                <w:sz w:val="20"/>
                <w:lang w:eastAsia="ru-RU"/>
              </w:rPr>
              <w:t>так</w:t>
            </w: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- </w:t>
            </w:r>
            <w:r w:rsidRPr="0039601E">
              <w:rPr>
                <w:rFonts w:ascii="Courier New" w:eastAsia="Times New Roman" w:hAnsi="Courier New" w:cs="Courier New"/>
                <w:sz w:val="20"/>
                <w:lang w:eastAsia="ru-RU"/>
              </w:rPr>
              <w:t>аналогичный</w:t>
            </w: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39601E">
              <w:rPr>
                <w:rFonts w:ascii="Courier New" w:eastAsia="Times New Roman" w:hAnsi="Courier New" w:cs="Courier New"/>
                <w:sz w:val="20"/>
                <w:lang w:eastAsia="ru-RU"/>
              </w:rPr>
              <w:t>код</w:t>
            </w:r>
          </w:p>
          <w:p w14:paraId="43BC414B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//label1.Text = </w:t>
            </w:r>
            <w:proofErr w:type="spellStart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String.Format</w:t>
            </w:r>
            <w:proofErr w:type="spellEnd"/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39601E">
              <w:rPr>
                <w:rFonts w:ascii="Courier New" w:eastAsia="Times New Roman" w:hAnsi="Courier New" w:cs="Courier New"/>
                <w:sz w:val="20"/>
                <w:lang w:eastAsia="ru-RU"/>
              </w:rPr>
              <w:t>Вы</w:t>
            </w: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39601E">
              <w:rPr>
                <w:rFonts w:ascii="Courier New" w:eastAsia="Times New Roman" w:hAnsi="Courier New" w:cs="Courier New"/>
                <w:sz w:val="20"/>
                <w:lang w:eastAsia="ru-RU"/>
              </w:rPr>
              <w:t>выбрали</w:t>
            </w: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{0}", monthCalendar1.SelectionStart.ToLongDateString());</w:t>
            </w:r>
          </w:p>
          <w:p w14:paraId="2821B19D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39601E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14:paraId="2FA7A5EF" w14:textId="77777777" w:rsidR="0039601E" w:rsidRPr="0039601E" w:rsidRDefault="0039601E" w:rsidP="003960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01E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7CD29956" w14:textId="77777777" w:rsidR="0039601E" w:rsidRDefault="0039601E" w:rsidP="00546378">
      <w:pPr>
        <w:ind w:firstLine="708"/>
      </w:pPr>
      <w:r>
        <w:rPr>
          <w:noProof/>
          <w:lang w:eastAsia="ru-RU"/>
        </w:rPr>
        <w:drawing>
          <wp:inline distT="0" distB="0" distL="0" distR="0" wp14:anchorId="75237280" wp14:editId="6BEC7E53">
            <wp:extent cx="2381250" cy="2428875"/>
            <wp:effectExtent l="19050" t="0" r="0" b="0"/>
            <wp:docPr id="33" name="Рисунок 32" descr="4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53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6B7C" w14:textId="77777777" w:rsidR="00A85E33" w:rsidRPr="00A85E33" w:rsidRDefault="0039601E" w:rsidP="00A85E33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>
        <w:lastRenderedPageBreak/>
        <w:tab/>
      </w:r>
      <w:r w:rsidR="00A85E33" w:rsidRPr="00A85E33">
        <w:rPr>
          <w:rFonts w:ascii="Verdana" w:hAnsi="Verdana"/>
          <w:color w:val="000000"/>
          <w:sz w:val="35"/>
          <w:szCs w:val="35"/>
        </w:rPr>
        <w:t xml:space="preserve">Элемент </w:t>
      </w:r>
      <w:proofErr w:type="spellStart"/>
      <w:r w:rsidR="00A85E33" w:rsidRPr="00A85E33">
        <w:rPr>
          <w:rFonts w:ascii="Verdana" w:hAnsi="Verdana"/>
          <w:color w:val="000000"/>
          <w:sz w:val="35"/>
          <w:szCs w:val="35"/>
        </w:rPr>
        <w:t>PictureBox</w:t>
      </w:r>
      <w:proofErr w:type="spellEnd"/>
    </w:p>
    <w:p w14:paraId="6C95359B" w14:textId="77777777" w:rsidR="00A85E33" w:rsidRPr="00A85E33" w:rsidRDefault="00A85E33" w:rsidP="00A85E33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A85E3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31.10.2015</w:t>
      </w:r>
    </w:p>
    <w:p w14:paraId="3336790A" w14:textId="77777777" w:rsidR="00A85E33" w:rsidRPr="00A85E33" w:rsidRDefault="00A85E33" w:rsidP="00A85E33">
      <w:pPr>
        <w:shd w:val="clear" w:color="auto" w:fill="F7F7FA"/>
        <w:spacing w:before="100" w:beforeAutospacing="1" w:after="100" w:afterAutospacing="1" w:line="312" w:lineRule="atLeast"/>
        <w:rPr>
          <w:ins w:id="86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865" w:author="Unknown"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PictureBox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предназначен для показа изображений. Он позволяет отобразить файлы в формате </w:t>
        </w:r>
        <w:proofErr w:type="spellStart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bmp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</w:t>
        </w:r>
        <w:proofErr w:type="spellStart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jpg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</w:t>
        </w:r>
        <w:proofErr w:type="spellStart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gif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а также метафайлы </w:t>
        </w:r>
        <w:proofErr w:type="spellStart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ищображений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иконки. Для установки изображения в </w:t>
        </w:r>
        <w:proofErr w:type="spellStart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PictureBox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можно использовать ряд свойств:</w:t>
        </w:r>
      </w:ins>
    </w:p>
    <w:p w14:paraId="4BCE46AE" w14:textId="77777777" w:rsidR="00A85E33" w:rsidRPr="00A85E33" w:rsidRDefault="00A85E33" w:rsidP="00A85E33">
      <w:pPr>
        <w:numPr>
          <w:ilvl w:val="0"/>
          <w:numId w:val="44"/>
        </w:numPr>
        <w:shd w:val="clear" w:color="auto" w:fill="F7F7FA"/>
        <w:spacing w:before="100" w:beforeAutospacing="1" w:after="100" w:afterAutospacing="1" w:line="312" w:lineRule="atLeast"/>
        <w:rPr>
          <w:ins w:id="86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867" w:author="Unknown">
        <w:r w:rsidRPr="00A85E3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Image</w:t>
        </w:r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устанавливает объект типа Image</w:t>
        </w:r>
      </w:ins>
    </w:p>
    <w:p w14:paraId="437A5714" w14:textId="77777777" w:rsidR="00A85E33" w:rsidRPr="00A85E33" w:rsidRDefault="00A85E33" w:rsidP="00A85E33">
      <w:pPr>
        <w:numPr>
          <w:ilvl w:val="0"/>
          <w:numId w:val="44"/>
        </w:numPr>
        <w:shd w:val="clear" w:color="auto" w:fill="F7F7FA"/>
        <w:spacing w:before="100" w:beforeAutospacing="1" w:after="100" w:afterAutospacing="1" w:line="312" w:lineRule="atLeast"/>
        <w:rPr>
          <w:ins w:id="86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869" w:author="Unknown">
        <w:r w:rsidRPr="00A85E3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ImageLocation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устанавливает путь к изображению на диске или в интернете</w:t>
        </w:r>
      </w:ins>
    </w:p>
    <w:p w14:paraId="476B7A40" w14:textId="77777777" w:rsidR="00A85E33" w:rsidRPr="00A85E33" w:rsidRDefault="00A85E33" w:rsidP="00A85E33">
      <w:pPr>
        <w:numPr>
          <w:ilvl w:val="0"/>
          <w:numId w:val="44"/>
        </w:numPr>
        <w:shd w:val="clear" w:color="auto" w:fill="F7F7FA"/>
        <w:spacing w:before="100" w:beforeAutospacing="1" w:after="100" w:afterAutospacing="1" w:line="312" w:lineRule="atLeast"/>
        <w:rPr>
          <w:ins w:id="87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871" w:author="Unknown">
        <w:r w:rsidRPr="00A85E3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InitialImage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некоторое начальное изображение, которое будет отображаться во время загрузки главного изображения, которое хранится в свойстве Image</w:t>
        </w:r>
      </w:ins>
    </w:p>
    <w:p w14:paraId="013DB6E1" w14:textId="77777777" w:rsidR="00A85E33" w:rsidRPr="00A85E33" w:rsidRDefault="00A85E33" w:rsidP="00A85E33">
      <w:pPr>
        <w:numPr>
          <w:ilvl w:val="0"/>
          <w:numId w:val="44"/>
        </w:numPr>
        <w:shd w:val="clear" w:color="auto" w:fill="F7F7FA"/>
        <w:spacing w:before="100" w:beforeAutospacing="1" w:after="100" w:afterAutospacing="1" w:line="312" w:lineRule="atLeast"/>
        <w:rPr>
          <w:ins w:id="87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873" w:author="Unknown">
        <w:r w:rsidRPr="00A85E3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ErrorImage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изображение, которое отображается, если основное изображение не удалось загрузить в </w:t>
        </w:r>
        <w:proofErr w:type="spellStart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PictureBox</w:t>
        </w:r>
        <w:proofErr w:type="spellEnd"/>
      </w:ins>
    </w:p>
    <w:p w14:paraId="379D901C" w14:textId="77777777" w:rsidR="00A85E33" w:rsidRPr="00A85E33" w:rsidRDefault="00A85E33" w:rsidP="00A85E33">
      <w:pPr>
        <w:shd w:val="clear" w:color="auto" w:fill="F7F7FA"/>
        <w:spacing w:before="100" w:beforeAutospacing="1" w:after="100" w:afterAutospacing="1" w:line="312" w:lineRule="atLeast"/>
        <w:rPr>
          <w:ins w:id="87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875" w:author="Unknown"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Чтобы установить изображение в Visual Studio, надо в панели Свойств </w:t>
        </w:r>
        <w:proofErr w:type="spellStart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PictureBox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выбрать свойство Image. В этом случае нам откроется окно импорта изображения в проект, где мы собственно и сможем выбрать нужное изображение на компьютере и установить его для </w:t>
        </w:r>
        <w:proofErr w:type="spellStart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PictureBox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p w14:paraId="32AE48C2" w14:textId="77777777" w:rsidR="00A85E33" w:rsidRPr="00A85E33" w:rsidRDefault="00A85E33" w:rsidP="00A85E33">
      <w:pPr>
        <w:spacing w:after="0" w:line="240" w:lineRule="auto"/>
        <w:rPr>
          <w:ins w:id="87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B730A8" wp14:editId="10D29CA3">
            <wp:extent cx="5495925" cy="3724275"/>
            <wp:effectExtent l="19050" t="0" r="9525" b="0"/>
            <wp:docPr id="34" name="Рисунок 33" descr="4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54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FD76" w14:textId="77777777" w:rsidR="00A85E33" w:rsidRPr="00A85E33" w:rsidRDefault="00A85E33" w:rsidP="00A85E33">
      <w:pPr>
        <w:shd w:val="clear" w:color="auto" w:fill="F7F7FA"/>
        <w:spacing w:before="100" w:beforeAutospacing="1" w:after="100" w:afterAutospacing="1" w:line="312" w:lineRule="atLeast"/>
        <w:rPr>
          <w:ins w:id="87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878" w:author="Unknown"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И затем мы сможем увидеть данное изображение в </w:t>
        </w:r>
        <w:proofErr w:type="spellStart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PictureBox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p w14:paraId="5CED808A" w14:textId="77777777" w:rsidR="00A85E33" w:rsidRPr="00A85E33" w:rsidRDefault="00A85E33" w:rsidP="00A85E33">
      <w:pPr>
        <w:spacing w:after="0" w:line="240" w:lineRule="auto"/>
        <w:rPr>
          <w:ins w:id="87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ACFD980" wp14:editId="12D7FDDC">
            <wp:extent cx="3009900" cy="3190875"/>
            <wp:effectExtent l="19050" t="0" r="0" b="0"/>
            <wp:docPr id="35" name="Рисунок 34" descr="4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55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24D2" w14:textId="77777777" w:rsidR="00A85E33" w:rsidRPr="00A85E33" w:rsidRDefault="00A85E33" w:rsidP="00A85E33">
      <w:pPr>
        <w:shd w:val="clear" w:color="auto" w:fill="F7F7FA"/>
        <w:spacing w:before="100" w:beforeAutospacing="1" w:after="100" w:afterAutospacing="1" w:line="312" w:lineRule="atLeast"/>
        <w:rPr>
          <w:ins w:id="88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881" w:author="Unknown"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Либо можно загрузить изображение в коде: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A85E33" w:rsidRPr="00E022EB" w14:paraId="30748988" w14:textId="77777777" w:rsidTr="00A85E3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B65B57" w14:textId="77777777" w:rsidR="00A85E33" w:rsidRPr="00A85E33" w:rsidRDefault="00A85E33" w:rsidP="00A85E3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5E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0" w:type="dxa"/>
            <w:vAlign w:val="center"/>
            <w:hideMark/>
          </w:tcPr>
          <w:p w14:paraId="68DAE448" w14:textId="77777777" w:rsidR="00A85E33" w:rsidRPr="00A85E33" w:rsidRDefault="00A85E33" w:rsidP="00A85E3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5E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pictureBox1.Image = </w:t>
            </w:r>
            <w:proofErr w:type="spellStart"/>
            <w:r w:rsidRPr="00A85E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Image.FromFile</w:t>
            </w:r>
            <w:proofErr w:type="spellEnd"/>
            <w:r w:rsidRPr="00A85E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("C:\Users\Eugene\Pictures\12.jpg");</w:t>
            </w:r>
          </w:p>
        </w:tc>
      </w:tr>
    </w:tbl>
    <w:p w14:paraId="01CCE50D" w14:textId="77777777" w:rsidR="00A85E33" w:rsidRPr="00A85E33" w:rsidRDefault="00A85E33" w:rsidP="00A85E33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882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ins w:id="883" w:author="Unknown">
        <w:r w:rsidRPr="00A85E33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Размер изображения</w:t>
        </w:r>
      </w:ins>
    </w:p>
    <w:p w14:paraId="2C7BD181" w14:textId="77777777" w:rsidR="00A85E33" w:rsidRPr="00A85E33" w:rsidRDefault="00A85E33" w:rsidP="00A85E33">
      <w:pPr>
        <w:shd w:val="clear" w:color="auto" w:fill="F7F7FA"/>
        <w:spacing w:before="100" w:beforeAutospacing="1" w:after="100" w:afterAutospacing="1" w:line="312" w:lineRule="atLeast"/>
        <w:rPr>
          <w:ins w:id="88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885" w:author="Unknown"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Для установки изображения в </w:t>
        </w:r>
        <w:proofErr w:type="spellStart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PictureBox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используется свойство</w:t>
        </w:r>
        <w:r w:rsidRPr="00A85E3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A85E3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SizeMode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которое принимает следующие значения:</w:t>
        </w:r>
      </w:ins>
    </w:p>
    <w:p w14:paraId="25211B08" w14:textId="77777777" w:rsidR="00A85E33" w:rsidRPr="00A85E33" w:rsidRDefault="00A85E33" w:rsidP="00A85E33">
      <w:pPr>
        <w:numPr>
          <w:ilvl w:val="0"/>
          <w:numId w:val="45"/>
        </w:numPr>
        <w:shd w:val="clear" w:color="auto" w:fill="F7F7FA"/>
        <w:spacing w:before="100" w:beforeAutospacing="1" w:after="100" w:afterAutospacing="1" w:line="312" w:lineRule="atLeast"/>
        <w:rPr>
          <w:ins w:id="88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887" w:author="Unknown">
        <w:r w:rsidRPr="00A85E3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Normal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изображение позиционируется в левом верхнем углу </w:t>
        </w:r>
        <w:proofErr w:type="spellStart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PictureBox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и размер изображения не изменяется. Если </w:t>
        </w:r>
        <w:proofErr w:type="spellStart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PictureBox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больше размеров изображения, то по справа и снизу появляются пустоты, если меньше - то изображение обрезается</w:t>
        </w:r>
      </w:ins>
    </w:p>
    <w:p w14:paraId="0216D23C" w14:textId="77777777" w:rsidR="00A85E33" w:rsidRPr="00A85E33" w:rsidRDefault="00A85E33" w:rsidP="00A85E33">
      <w:pPr>
        <w:numPr>
          <w:ilvl w:val="0"/>
          <w:numId w:val="45"/>
        </w:numPr>
        <w:shd w:val="clear" w:color="auto" w:fill="F7F7FA"/>
        <w:spacing w:before="100" w:beforeAutospacing="1" w:after="100" w:afterAutospacing="1" w:line="312" w:lineRule="atLeast"/>
        <w:rPr>
          <w:ins w:id="88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889" w:author="Unknown">
        <w:r w:rsidRPr="00A85E3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StretchImage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изображение растягивается или сжимается таким </w:t>
        </w:r>
        <w:proofErr w:type="spellStart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обраом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</w:t>
        </w:r>
        <w:proofErr w:type="spellStart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чобы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вместиться по всей ширине и высоте элемента </w:t>
        </w:r>
        <w:proofErr w:type="spellStart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PictureBox</w:t>
        </w:r>
        <w:proofErr w:type="spellEnd"/>
      </w:ins>
    </w:p>
    <w:p w14:paraId="408BF07C" w14:textId="77777777" w:rsidR="00A85E33" w:rsidRPr="00A85E33" w:rsidRDefault="00A85E33" w:rsidP="00A85E33">
      <w:pPr>
        <w:numPr>
          <w:ilvl w:val="0"/>
          <w:numId w:val="45"/>
        </w:numPr>
        <w:shd w:val="clear" w:color="auto" w:fill="F7F7FA"/>
        <w:spacing w:before="100" w:beforeAutospacing="1" w:after="100" w:afterAutospacing="1" w:line="312" w:lineRule="atLeast"/>
        <w:rPr>
          <w:ins w:id="89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891" w:author="Unknown">
        <w:r w:rsidRPr="00A85E3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AutoSize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элемент </w:t>
        </w:r>
        <w:proofErr w:type="spellStart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PictureBox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автоматически растягивается, подстраиваясь под размеры изображения</w:t>
        </w:r>
      </w:ins>
    </w:p>
    <w:p w14:paraId="539590BA" w14:textId="77777777" w:rsidR="00A85E33" w:rsidRPr="00A85E33" w:rsidRDefault="00A85E33" w:rsidP="00A85E33">
      <w:pPr>
        <w:numPr>
          <w:ilvl w:val="0"/>
          <w:numId w:val="45"/>
        </w:numPr>
        <w:shd w:val="clear" w:color="auto" w:fill="F7F7FA"/>
        <w:spacing w:before="100" w:beforeAutospacing="1" w:after="100" w:afterAutospacing="1" w:line="312" w:lineRule="atLeast"/>
        <w:rPr>
          <w:ins w:id="89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893" w:author="Unknown">
        <w:r w:rsidRPr="00A85E3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CenterImage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если </w:t>
        </w:r>
        <w:proofErr w:type="spellStart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PictureBox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меньше изображения, то изображение обрезается по краям и выводится только его центральная часть. Если же </w:t>
        </w:r>
        <w:proofErr w:type="spellStart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PictureBox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больше изображения, то оно позиционируется по центру.</w:t>
        </w:r>
      </w:ins>
    </w:p>
    <w:p w14:paraId="2BDE0B95" w14:textId="77777777" w:rsidR="00A85E33" w:rsidRPr="00A85E33" w:rsidRDefault="00A85E33" w:rsidP="00A85E33">
      <w:pPr>
        <w:numPr>
          <w:ilvl w:val="0"/>
          <w:numId w:val="45"/>
        </w:numPr>
        <w:shd w:val="clear" w:color="auto" w:fill="F7F7FA"/>
        <w:spacing w:before="100" w:beforeAutospacing="1" w:after="100" w:afterAutospacing="1" w:line="312" w:lineRule="atLeast"/>
        <w:rPr>
          <w:ins w:id="89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895" w:author="Unknown">
        <w:r w:rsidRPr="00A85E3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Zoom</w:t>
        </w:r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</w:t>
        </w:r>
        <w:proofErr w:type="spellStart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изоражение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подстраивается под размеры </w:t>
        </w:r>
        <w:proofErr w:type="spellStart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PictureBox</w:t>
        </w:r>
        <w:proofErr w:type="spellEnd"/>
        <w:r w:rsidRPr="00A85E3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сохраняя при этом пропорции</w:t>
        </w:r>
      </w:ins>
    </w:p>
    <w:p w14:paraId="006F2F12" w14:textId="77777777" w:rsidR="00A85E33" w:rsidRDefault="00A85E33" w:rsidP="00A85E33">
      <w:pPr>
        <w:tabs>
          <w:tab w:val="left" w:pos="1350"/>
        </w:tabs>
      </w:pPr>
      <w:r>
        <w:rPr>
          <w:noProof/>
          <w:lang w:eastAsia="ru-RU"/>
        </w:rPr>
        <w:lastRenderedPageBreak/>
        <w:drawing>
          <wp:inline distT="0" distB="0" distL="0" distR="0" wp14:anchorId="0332AC3B" wp14:editId="4A05F59A">
            <wp:extent cx="5743575" cy="4048125"/>
            <wp:effectExtent l="19050" t="0" r="9525" b="0"/>
            <wp:docPr id="36" name="Рисунок 35" descr="4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56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7425" w14:textId="77777777" w:rsidR="00A07714" w:rsidRDefault="00A07714" w:rsidP="00A85E33"/>
    <w:p w14:paraId="360D8889" w14:textId="77777777" w:rsidR="005260F3" w:rsidRPr="005260F3" w:rsidRDefault="005260F3" w:rsidP="005260F3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5260F3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Элемент </w:t>
      </w:r>
      <w:proofErr w:type="spellStart"/>
      <w:r w:rsidRPr="005260F3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WebBrowser</w:t>
      </w:r>
      <w:proofErr w:type="spellEnd"/>
    </w:p>
    <w:p w14:paraId="403BAD96" w14:textId="77777777" w:rsidR="005260F3" w:rsidRPr="005260F3" w:rsidRDefault="005260F3" w:rsidP="005260F3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5260F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31.10.2015</w:t>
      </w:r>
    </w:p>
    <w:p w14:paraId="4C7F27B6" w14:textId="77777777" w:rsidR="005260F3" w:rsidRPr="005260F3" w:rsidRDefault="005260F3" w:rsidP="005260F3">
      <w:pPr>
        <w:shd w:val="clear" w:color="auto" w:fill="F7F7FA"/>
        <w:spacing w:before="100" w:beforeAutospacing="1" w:after="100" w:afterAutospacing="1" w:line="312" w:lineRule="atLeast"/>
        <w:rPr>
          <w:ins w:id="89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897" w:author="Unknown"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WebBrowser</w:t>
        </w:r>
        <w:proofErr w:type="spellEnd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предоставляет функции интернет-браузера, позволяя загружать и отображать контент из сети интернет. В то же время важно понимать, что данный элемент не является полноценным веб-браузером, и возможности по его настройки и изменению довольно ограничены.</w:t>
        </w:r>
      </w:ins>
    </w:p>
    <w:p w14:paraId="45235140" w14:textId="77777777" w:rsidR="005260F3" w:rsidRDefault="005260F3" w:rsidP="005260F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898" w:author="Unknown"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Рассмотрим основные его свойства:</w:t>
        </w:r>
      </w:ins>
    </w:p>
    <w:p w14:paraId="76F0DFCF" w14:textId="77777777" w:rsidR="005260F3" w:rsidRPr="005260F3" w:rsidRDefault="005260F3" w:rsidP="005260F3">
      <w:pPr>
        <w:shd w:val="clear" w:color="auto" w:fill="F7F7FA"/>
        <w:spacing w:before="100" w:beforeAutospacing="1" w:after="100" w:afterAutospacing="1" w:line="312" w:lineRule="atLeast"/>
        <w:rPr>
          <w:ins w:id="89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14:paraId="11C7070E" w14:textId="77777777" w:rsidR="005260F3" w:rsidRPr="005260F3" w:rsidRDefault="005260F3" w:rsidP="005260F3">
      <w:pPr>
        <w:numPr>
          <w:ilvl w:val="0"/>
          <w:numId w:val="47"/>
        </w:numPr>
        <w:shd w:val="clear" w:color="auto" w:fill="F7F7FA"/>
        <w:spacing w:before="100" w:beforeAutospacing="1" w:after="100" w:afterAutospacing="1" w:line="312" w:lineRule="atLeast"/>
        <w:rPr>
          <w:ins w:id="90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01" w:author="Unknown">
        <w:r w:rsidRPr="005260F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AllowWebBrowserDrop</w:t>
        </w:r>
        <w:proofErr w:type="spellEnd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при установке для данного свойства значения</w:t>
        </w:r>
        <w:r w:rsidRPr="005260F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5260F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5260F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можно будет с помощью мыши переносить документы в веб-браузер и открывать их.</w:t>
        </w:r>
      </w:ins>
    </w:p>
    <w:p w14:paraId="1B666B7F" w14:textId="77777777" w:rsidR="005260F3" w:rsidRPr="005260F3" w:rsidRDefault="005260F3" w:rsidP="005260F3">
      <w:pPr>
        <w:numPr>
          <w:ilvl w:val="0"/>
          <w:numId w:val="47"/>
        </w:numPr>
        <w:shd w:val="clear" w:color="auto" w:fill="F7F7FA"/>
        <w:spacing w:before="100" w:beforeAutospacing="1" w:after="100" w:afterAutospacing="1" w:line="312" w:lineRule="atLeast"/>
        <w:rPr>
          <w:ins w:id="90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03" w:author="Unknown">
        <w:r w:rsidRPr="005260F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CanGoBack</w:t>
        </w:r>
        <w:proofErr w:type="spellEnd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определяет, может ли веб-браузер переходить назад по истории просмотров</w:t>
        </w:r>
      </w:ins>
    </w:p>
    <w:p w14:paraId="43369E95" w14:textId="77777777" w:rsidR="005260F3" w:rsidRPr="005260F3" w:rsidRDefault="005260F3" w:rsidP="005260F3">
      <w:pPr>
        <w:numPr>
          <w:ilvl w:val="0"/>
          <w:numId w:val="47"/>
        </w:numPr>
        <w:shd w:val="clear" w:color="auto" w:fill="F7F7FA"/>
        <w:spacing w:before="100" w:beforeAutospacing="1" w:after="100" w:afterAutospacing="1" w:line="312" w:lineRule="atLeast"/>
        <w:rPr>
          <w:ins w:id="90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05" w:author="Unknown">
        <w:r w:rsidRPr="005260F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CanGoForward</w:t>
        </w:r>
        <w:proofErr w:type="spellEnd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определяет, может ли веб-браузер переходить вперед</w:t>
        </w:r>
      </w:ins>
    </w:p>
    <w:p w14:paraId="216EA3DB" w14:textId="77777777" w:rsidR="005260F3" w:rsidRPr="005260F3" w:rsidRDefault="005260F3" w:rsidP="005260F3">
      <w:pPr>
        <w:numPr>
          <w:ilvl w:val="0"/>
          <w:numId w:val="47"/>
        </w:numPr>
        <w:shd w:val="clear" w:color="auto" w:fill="F7F7FA"/>
        <w:spacing w:before="100" w:beforeAutospacing="1" w:after="100" w:afterAutospacing="1" w:line="312" w:lineRule="atLeast"/>
        <w:rPr>
          <w:ins w:id="90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07" w:author="Unknown">
        <w:r w:rsidRPr="005260F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Document</w:t>
        </w:r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возвращает открытый в веб-браузере документ</w:t>
        </w:r>
      </w:ins>
    </w:p>
    <w:p w14:paraId="2C90C75A" w14:textId="77777777" w:rsidR="005260F3" w:rsidRPr="005260F3" w:rsidRDefault="005260F3" w:rsidP="005260F3">
      <w:pPr>
        <w:numPr>
          <w:ilvl w:val="0"/>
          <w:numId w:val="47"/>
        </w:numPr>
        <w:shd w:val="clear" w:color="auto" w:fill="F7F7FA"/>
        <w:spacing w:before="100" w:beforeAutospacing="1" w:after="100" w:afterAutospacing="1" w:line="312" w:lineRule="atLeast"/>
        <w:rPr>
          <w:ins w:id="90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09" w:author="Unknown">
        <w:r w:rsidRPr="005260F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DocumentText</w:t>
        </w:r>
        <w:proofErr w:type="spellEnd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возвращает текстовое содержание документа</w:t>
        </w:r>
      </w:ins>
    </w:p>
    <w:p w14:paraId="493C836A" w14:textId="77777777" w:rsidR="005260F3" w:rsidRPr="005260F3" w:rsidRDefault="005260F3" w:rsidP="005260F3">
      <w:pPr>
        <w:numPr>
          <w:ilvl w:val="0"/>
          <w:numId w:val="47"/>
        </w:numPr>
        <w:shd w:val="clear" w:color="auto" w:fill="F7F7FA"/>
        <w:spacing w:before="100" w:beforeAutospacing="1" w:after="100" w:afterAutospacing="1" w:line="312" w:lineRule="atLeast"/>
        <w:rPr>
          <w:ins w:id="91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11" w:author="Unknown">
        <w:r w:rsidRPr="005260F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DocumentTitle</w:t>
        </w:r>
        <w:proofErr w:type="spellEnd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возвращает заголовок документа</w:t>
        </w:r>
      </w:ins>
    </w:p>
    <w:p w14:paraId="318A4A6E" w14:textId="77777777" w:rsidR="005260F3" w:rsidRPr="005260F3" w:rsidRDefault="005260F3" w:rsidP="005260F3">
      <w:pPr>
        <w:numPr>
          <w:ilvl w:val="0"/>
          <w:numId w:val="47"/>
        </w:numPr>
        <w:shd w:val="clear" w:color="auto" w:fill="F7F7FA"/>
        <w:spacing w:before="100" w:beforeAutospacing="1" w:after="100" w:afterAutospacing="1" w:line="312" w:lineRule="atLeast"/>
        <w:rPr>
          <w:ins w:id="91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13" w:author="Unknown">
        <w:r w:rsidRPr="005260F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DocumentType</w:t>
        </w:r>
        <w:proofErr w:type="spellEnd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возвращает тип документа</w:t>
        </w:r>
      </w:ins>
    </w:p>
    <w:p w14:paraId="21563E65" w14:textId="77777777" w:rsidR="005260F3" w:rsidRPr="005260F3" w:rsidRDefault="005260F3" w:rsidP="005260F3">
      <w:pPr>
        <w:numPr>
          <w:ilvl w:val="0"/>
          <w:numId w:val="47"/>
        </w:numPr>
        <w:shd w:val="clear" w:color="auto" w:fill="F7F7FA"/>
        <w:spacing w:before="100" w:beforeAutospacing="1" w:after="100" w:afterAutospacing="1" w:line="312" w:lineRule="atLeast"/>
        <w:rPr>
          <w:ins w:id="91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15" w:author="Unknown">
        <w:r w:rsidRPr="005260F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lastRenderedPageBreak/>
          <w:t>IsOffline</w:t>
        </w:r>
        <w:proofErr w:type="spellEnd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возвращает </w:t>
        </w:r>
        <w:proofErr w:type="spellStart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true</w:t>
        </w:r>
        <w:proofErr w:type="spellEnd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если отсутствует подключение к интернету</w:t>
        </w:r>
      </w:ins>
    </w:p>
    <w:p w14:paraId="04A479C5" w14:textId="77777777" w:rsidR="005260F3" w:rsidRPr="005260F3" w:rsidRDefault="005260F3" w:rsidP="005260F3">
      <w:pPr>
        <w:numPr>
          <w:ilvl w:val="0"/>
          <w:numId w:val="47"/>
        </w:numPr>
        <w:shd w:val="clear" w:color="auto" w:fill="F7F7FA"/>
        <w:spacing w:before="100" w:beforeAutospacing="1" w:after="100" w:afterAutospacing="1" w:line="312" w:lineRule="atLeast"/>
        <w:rPr>
          <w:ins w:id="91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17" w:author="Unknown">
        <w:r w:rsidRPr="005260F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ScriptErrorsSuppressed</w:t>
        </w:r>
        <w:proofErr w:type="spellEnd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указывает, будут ли отображаться ошибки </w:t>
        </w:r>
        <w:proofErr w:type="spellStart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javascript</w:t>
        </w:r>
        <w:proofErr w:type="spellEnd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в диалоговом окне</w:t>
        </w:r>
      </w:ins>
    </w:p>
    <w:p w14:paraId="34E01C36" w14:textId="77777777" w:rsidR="005260F3" w:rsidRPr="005260F3" w:rsidRDefault="005260F3" w:rsidP="005260F3">
      <w:pPr>
        <w:numPr>
          <w:ilvl w:val="0"/>
          <w:numId w:val="47"/>
        </w:numPr>
        <w:shd w:val="clear" w:color="auto" w:fill="F7F7FA"/>
        <w:spacing w:before="100" w:beforeAutospacing="1" w:after="100" w:afterAutospacing="1" w:line="312" w:lineRule="atLeast"/>
        <w:rPr>
          <w:ins w:id="91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19" w:author="Unknown">
        <w:r w:rsidRPr="005260F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ScrollBarsEnabled</w:t>
        </w:r>
        <w:proofErr w:type="spellEnd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определяет, будет ли использоваться прокрутка</w:t>
        </w:r>
      </w:ins>
    </w:p>
    <w:p w14:paraId="14A70C73" w14:textId="77777777" w:rsidR="005260F3" w:rsidRPr="005260F3" w:rsidRDefault="005260F3" w:rsidP="005260F3">
      <w:pPr>
        <w:numPr>
          <w:ilvl w:val="0"/>
          <w:numId w:val="47"/>
        </w:numPr>
        <w:shd w:val="clear" w:color="auto" w:fill="F7F7FA"/>
        <w:spacing w:before="100" w:beforeAutospacing="1" w:after="100" w:afterAutospacing="1" w:line="312" w:lineRule="atLeast"/>
        <w:rPr>
          <w:ins w:id="92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21" w:author="Unknown">
        <w:r w:rsidRPr="005260F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URL</w:t>
        </w:r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возвращает или устанавливает URL документа в веб-браузере</w:t>
        </w:r>
      </w:ins>
    </w:p>
    <w:p w14:paraId="67956088" w14:textId="77777777" w:rsidR="005260F3" w:rsidRPr="005260F3" w:rsidRDefault="005260F3" w:rsidP="005260F3">
      <w:pPr>
        <w:shd w:val="clear" w:color="auto" w:fill="F7F7FA"/>
        <w:spacing w:before="100" w:beforeAutospacing="1" w:after="100" w:afterAutospacing="1" w:line="312" w:lineRule="atLeast"/>
        <w:rPr>
          <w:ins w:id="92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23" w:author="Unknown"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Кроме того, </w:t>
        </w:r>
        <w:proofErr w:type="spellStart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WebBrowser</w:t>
        </w:r>
        <w:proofErr w:type="spellEnd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содержит ряд методов, которые позволяют осуществлять навигацию между документами:</w:t>
        </w:r>
      </w:ins>
    </w:p>
    <w:p w14:paraId="68A5298E" w14:textId="77777777" w:rsidR="005260F3" w:rsidRPr="005260F3" w:rsidRDefault="005260F3" w:rsidP="005260F3">
      <w:pPr>
        <w:numPr>
          <w:ilvl w:val="0"/>
          <w:numId w:val="48"/>
        </w:numPr>
        <w:shd w:val="clear" w:color="auto" w:fill="F7F7FA"/>
        <w:spacing w:before="100" w:beforeAutospacing="1" w:after="100" w:afterAutospacing="1" w:line="312" w:lineRule="atLeast"/>
        <w:rPr>
          <w:ins w:id="92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25" w:author="Unknown">
        <w:r w:rsidRPr="005260F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GoBack</w:t>
        </w:r>
        <w:proofErr w:type="spellEnd"/>
        <w:r w:rsidRPr="005260F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()</w:t>
        </w:r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осуществляет переход к предыдущей странице в истории навигации (если таковая имеется)</w:t>
        </w:r>
      </w:ins>
    </w:p>
    <w:p w14:paraId="233818DC" w14:textId="77777777" w:rsidR="005260F3" w:rsidRPr="005260F3" w:rsidRDefault="005260F3" w:rsidP="005260F3">
      <w:pPr>
        <w:numPr>
          <w:ilvl w:val="0"/>
          <w:numId w:val="48"/>
        </w:numPr>
        <w:shd w:val="clear" w:color="auto" w:fill="F7F7FA"/>
        <w:spacing w:before="100" w:beforeAutospacing="1" w:after="100" w:afterAutospacing="1" w:line="312" w:lineRule="atLeast"/>
        <w:rPr>
          <w:ins w:id="92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27" w:author="Unknown">
        <w:r w:rsidRPr="005260F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GoForward</w:t>
        </w:r>
        <w:proofErr w:type="spellEnd"/>
        <w:r w:rsidRPr="005260F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()</w:t>
        </w:r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осуществляет переход к следующей странице в истории навигации</w:t>
        </w:r>
      </w:ins>
    </w:p>
    <w:p w14:paraId="3A1E7575" w14:textId="77777777" w:rsidR="005260F3" w:rsidRPr="005260F3" w:rsidRDefault="005260F3" w:rsidP="005260F3">
      <w:pPr>
        <w:numPr>
          <w:ilvl w:val="0"/>
          <w:numId w:val="48"/>
        </w:numPr>
        <w:shd w:val="clear" w:color="auto" w:fill="F7F7FA"/>
        <w:spacing w:before="100" w:beforeAutospacing="1" w:after="100" w:afterAutospacing="1" w:line="312" w:lineRule="atLeast"/>
        <w:rPr>
          <w:ins w:id="92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29" w:author="Unknown">
        <w:r w:rsidRPr="005260F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GoHome</w:t>
        </w:r>
        <w:proofErr w:type="spellEnd"/>
        <w:r w:rsidRPr="005260F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()</w:t>
        </w:r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осуществляет переход к домашней странице веб-браузера</w:t>
        </w:r>
      </w:ins>
    </w:p>
    <w:p w14:paraId="3D8CD28F" w14:textId="77777777" w:rsidR="005260F3" w:rsidRPr="005260F3" w:rsidRDefault="005260F3" w:rsidP="005260F3">
      <w:pPr>
        <w:numPr>
          <w:ilvl w:val="0"/>
          <w:numId w:val="48"/>
        </w:numPr>
        <w:shd w:val="clear" w:color="auto" w:fill="F7F7FA"/>
        <w:spacing w:before="100" w:beforeAutospacing="1" w:after="100" w:afterAutospacing="1" w:line="312" w:lineRule="atLeast"/>
        <w:rPr>
          <w:ins w:id="93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31" w:author="Unknown">
        <w:r w:rsidRPr="005260F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GoSearch</w:t>
        </w:r>
        <w:proofErr w:type="spellEnd"/>
        <w:r w:rsidRPr="005260F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()</w:t>
        </w:r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осуществляет переход к странице поиска</w:t>
        </w:r>
      </w:ins>
    </w:p>
    <w:p w14:paraId="5E76959C" w14:textId="77777777" w:rsidR="005260F3" w:rsidRPr="005260F3" w:rsidRDefault="005260F3" w:rsidP="005260F3">
      <w:pPr>
        <w:numPr>
          <w:ilvl w:val="0"/>
          <w:numId w:val="48"/>
        </w:numPr>
        <w:shd w:val="clear" w:color="auto" w:fill="F7F7FA"/>
        <w:spacing w:before="100" w:beforeAutospacing="1" w:after="100" w:afterAutospacing="1" w:line="312" w:lineRule="atLeast"/>
        <w:rPr>
          <w:ins w:id="93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33" w:author="Unknown">
        <w:r w:rsidRPr="005260F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Navigate</w:t>
        </w:r>
        <w:proofErr w:type="spellEnd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осуществляет переход к определенному адресу в сети интернет</w:t>
        </w:r>
      </w:ins>
    </w:p>
    <w:p w14:paraId="06565D76" w14:textId="77777777" w:rsidR="005260F3" w:rsidRPr="005260F3" w:rsidRDefault="005260F3" w:rsidP="005260F3">
      <w:pPr>
        <w:shd w:val="clear" w:color="auto" w:fill="F7F7FA"/>
        <w:spacing w:before="100" w:beforeAutospacing="1" w:after="100" w:afterAutospacing="1" w:line="312" w:lineRule="atLeast"/>
        <w:rPr>
          <w:ins w:id="93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35" w:author="Unknown"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Таким образом, чтобы перейти к определенному документу, надо </w:t>
        </w:r>
        <w:proofErr w:type="spellStart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исользовать</w:t>
        </w:r>
        <w:proofErr w:type="spellEnd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метод </w:t>
        </w:r>
        <w:proofErr w:type="spellStart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Navigate</w:t>
        </w:r>
        <w:proofErr w:type="spellEnd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5260F3" w:rsidRPr="00E022EB" w14:paraId="5B18F9E4" w14:textId="77777777" w:rsidTr="005260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4C3EE6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A15DEE4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414826E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31DC993E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00" w:type="dxa"/>
            <w:vAlign w:val="center"/>
            <w:hideMark/>
          </w:tcPr>
          <w:p w14:paraId="76EFACD9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Courier New" w:eastAsia="Times New Roman" w:hAnsi="Courier New" w:cs="Courier New"/>
                <w:sz w:val="20"/>
                <w:lang w:eastAsia="ru-RU"/>
              </w:rPr>
              <w:t>// перейти к адресу в интернете</w:t>
            </w:r>
          </w:p>
          <w:p w14:paraId="63C6EC0D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Courier New" w:eastAsia="Times New Roman" w:hAnsi="Courier New" w:cs="Courier New"/>
                <w:sz w:val="20"/>
                <w:lang w:eastAsia="ru-RU"/>
              </w:rPr>
              <w:t>webBrowser1.Navigate("</w:t>
            </w:r>
            <w:hyperlink r:id="rId60" w:history="1">
              <w:r w:rsidRPr="005260F3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ru-RU"/>
                </w:rPr>
                <w:t>http://google.com</w:t>
              </w:r>
            </w:hyperlink>
            <w:r w:rsidRPr="005260F3">
              <w:rPr>
                <w:rFonts w:ascii="Courier New" w:eastAsia="Times New Roman" w:hAnsi="Courier New" w:cs="Courier New"/>
                <w:sz w:val="20"/>
                <w:lang w:eastAsia="ru-RU"/>
              </w:rPr>
              <w:t>");</w:t>
            </w:r>
          </w:p>
          <w:p w14:paraId="615AAC3A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Courier New" w:eastAsia="Times New Roman" w:hAnsi="Courier New" w:cs="Courier New"/>
                <w:sz w:val="20"/>
                <w:lang w:eastAsia="ru-RU"/>
              </w:rPr>
              <w:t>// открыть документ на диске</w:t>
            </w:r>
          </w:p>
          <w:p w14:paraId="6E8E106C" w14:textId="77777777" w:rsidR="005260F3" w:rsidRPr="00E022EB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2E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webBrowser1.Navigate("</w:t>
            </w:r>
            <w:hyperlink r:id="rId61" w:history="1">
              <w:r w:rsidRPr="00E022E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n-US" w:eastAsia="ru-RU"/>
                </w:rPr>
                <w:t>C://Images//24.png</w:t>
              </w:r>
            </w:hyperlink>
            <w:r w:rsidRPr="00E022E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</w:tc>
      </w:tr>
    </w:tbl>
    <w:p w14:paraId="68378701" w14:textId="77777777" w:rsidR="005260F3" w:rsidRPr="005260F3" w:rsidRDefault="005260F3" w:rsidP="005260F3">
      <w:pPr>
        <w:shd w:val="clear" w:color="auto" w:fill="F7F7FA"/>
        <w:spacing w:before="100" w:beforeAutospacing="1" w:after="100" w:afterAutospacing="1" w:line="312" w:lineRule="atLeast"/>
        <w:rPr>
          <w:ins w:id="93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37" w:author="Unknown"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Создадим </w:t>
        </w:r>
        <w:proofErr w:type="spellStart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небольшй</w:t>
        </w:r>
        <w:proofErr w:type="spellEnd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веб-браузер. Для этого поместим на форму элементы </w:t>
        </w:r>
        <w:proofErr w:type="spellStart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WebBrowser</w:t>
        </w:r>
        <w:proofErr w:type="spellEnd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</w:t>
        </w:r>
        <w:proofErr w:type="spellStart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TextBox</w:t>
        </w:r>
        <w:proofErr w:type="spellEnd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(в него будем вводить адрес) и </w:t>
        </w:r>
        <w:proofErr w:type="spellStart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Button</w:t>
        </w:r>
        <w:proofErr w:type="spellEnd"/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И в файле формы пропишем следующий код: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495"/>
      </w:tblGrid>
      <w:tr w:rsidR="005260F3" w:rsidRPr="005260F3" w14:paraId="117577C9" w14:textId="77777777" w:rsidTr="005260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430FC6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8C0F3AC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D50F808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36482FFC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A65B1AA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7A5D756F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6E6F29BE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39A15922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7DE5319C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5CAD19B8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77C07EFB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2ED46CE7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2662AE5D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32C7F476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3BFA2211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495" w:type="dxa"/>
            <w:vAlign w:val="center"/>
            <w:hideMark/>
          </w:tcPr>
          <w:p w14:paraId="05F9BFCB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593F8B83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{        </w:t>
            </w:r>
          </w:p>
          <w:p w14:paraId="75D80657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7B782B11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4C1927EE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7C1DBFEE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// </w:t>
            </w:r>
            <w:r w:rsidRPr="005260F3">
              <w:rPr>
                <w:rFonts w:ascii="Courier New" w:eastAsia="Times New Roman" w:hAnsi="Courier New" w:cs="Courier New"/>
                <w:sz w:val="20"/>
                <w:lang w:eastAsia="ru-RU"/>
              </w:rPr>
              <w:t>установка</w:t>
            </w:r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5260F3">
              <w:rPr>
                <w:rFonts w:ascii="Courier New" w:eastAsia="Times New Roman" w:hAnsi="Courier New" w:cs="Courier New"/>
                <w:sz w:val="20"/>
                <w:lang w:eastAsia="ru-RU"/>
              </w:rPr>
              <w:t>начального</w:t>
            </w:r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5260F3">
              <w:rPr>
                <w:rFonts w:ascii="Courier New" w:eastAsia="Times New Roman" w:hAnsi="Courier New" w:cs="Courier New"/>
                <w:sz w:val="20"/>
                <w:lang w:eastAsia="ru-RU"/>
              </w:rPr>
              <w:t>адреса</w:t>
            </w:r>
          </w:p>
          <w:p w14:paraId="1C5911F0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webBrowser1.Url=new</w:t>
            </w: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Uri("</w:t>
            </w:r>
            <w:r w:rsidR="00E022EB">
              <w:fldChar w:fldCharType="begin"/>
            </w:r>
            <w:r w:rsidR="00E022EB" w:rsidRPr="00E022EB">
              <w:rPr>
                <w:lang w:val="en-US"/>
              </w:rPr>
              <w:instrText xml:space="preserve"> HYPERLINK "http://google.com/" </w:instrText>
            </w:r>
            <w:r w:rsidR="00E022EB">
              <w:fldChar w:fldCharType="separate"/>
            </w:r>
            <w:r w:rsidRPr="005260F3">
              <w:rPr>
                <w:rFonts w:ascii="Courier New" w:eastAsia="Times New Roman" w:hAnsi="Courier New" w:cs="Courier New"/>
                <w:color w:val="0000FF"/>
                <w:sz w:val="20"/>
                <w:u w:val="single"/>
                <w:lang w:val="en-US" w:eastAsia="ru-RU"/>
              </w:rPr>
              <w:t>http://google.com</w:t>
            </w:r>
            <w:r w:rsidR="00E022EB">
              <w:rPr>
                <w:rFonts w:ascii="Courier New" w:eastAsia="Times New Roman" w:hAnsi="Courier New" w:cs="Courier New"/>
                <w:color w:val="0000FF"/>
                <w:sz w:val="20"/>
                <w:u w:val="single"/>
                <w:lang w:val="en-US" w:eastAsia="ru-RU"/>
              </w:rPr>
              <w:fldChar w:fldCharType="end"/>
            </w:r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14:paraId="2011DD0F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button1.Click+=button1_Click;</w:t>
            </w:r>
          </w:p>
          <w:p w14:paraId="685A5D1E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14:paraId="6DB32B7A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D97D086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private</w:t>
            </w: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button1_Click(object</w:t>
            </w:r>
            <w:r w:rsidRPr="005260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1427590F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5260F3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14:paraId="449046A7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webBrowser1.Navigate(textBox1.Text);</w:t>
            </w:r>
          </w:p>
          <w:p w14:paraId="6DF342F7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14:paraId="285CF6D1" w14:textId="77777777" w:rsidR="005260F3" w:rsidRPr="005260F3" w:rsidRDefault="005260F3" w:rsidP="005260F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0F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628114E9" w14:textId="77777777" w:rsidR="005260F3" w:rsidRPr="005260F3" w:rsidRDefault="005260F3" w:rsidP="005260F3">
      <w:pPr>
        <w:shd w:val="clear" w:color="auto" w:fill="F7F7FA"/>
        <w:spacing w:before="100" w:beforeAutospacing="1" w:after="100" w:afterAutospacing="1" w:line="312" w:lineRule="atLeast"/>
        <w:rPr>
          <w:ins w:id="93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39" w:author="Unknown">
        <w:r w:rsidRPr="005260F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 по нажатию кнопки произойдет переход к адресу, введенному в текстовое поле:</w:t>
        </w:r>
      </w:ins>
    </w:p>
    <w:p w14:paraId="0D0C2602" w14:textId="77777777" w:rsidR="002568C6" w:rsidRDefault="002568C6" w:rsidP="005260F3">
      <w:r>
        <w:rPr>
          <w:noProof/>
          <w:lang w:eastAsia="ru-RU"/>
        </w:rPr>
        <w:lastRenderedPageBreak/>
        <w:drawing>
          <wp:inline distT="0" distB="0" distL="0" distR="0" wp14:anchorId="61ABE831" wp14:editId="1AF78914">
            <wp:extent cx="4067175" cy="2943225"/>
            <wp:effectExtent l="19050" t="0" r="9525" b="0"/>
            <wp:docPr id="37" name="Рисунок 36" descr="4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57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DBC4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2568C6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Элемент </w:t>
      </w:r>
      <w:proofErr w:type="spellStart"/>
      <w:r w:rsidRPr="002568C6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NotifyIcon</w:t>
      </w:r>
      <w:proofErr w:type="spellEnd"/>
    </w:p>
    <w:p w14:paraId="6F6DBB27" w14:textId="77777777" w:rsidR="002568C6" w:rsidRPr="002568C6" w:rsidRDefault="002568C6" w:rsidP="002568C6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2568C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31.10.2015</w:t>
      </w:r>
    </w:p>
    <w:p w14:paraId="5FB1B5E9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94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41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Элемент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NotifyIcon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позволяет задать значок, который будет отображаться при запуске приложения в панели задач.</w:t>
        </w:r>
      </w:ins>
    </w:p>
    <w:p w14:paraId="3F9C9777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94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43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Рассмотрим основные его свойства:</w:t>
        </w:r>
      </w:ins>
    </w:p>
    <w:p w14:paraId="756B98AD" w14:textId="77777777" w:rsidR="002568C6" w:rsidRPr="002568C6" w:rsidRDefault="002568C6" w:rsidP="002568C6">
      <w:pPr>
        <w:numPr>
          <w:ilvl w:val="0"/>
          <w:numId w:val="50"/>
        </w:numPr>
        <w:shd w:val="clear" w:color="auto" w:fill="F7F7FA"/>
        <w:spacing w:before="100" w:beforeAutospacing="1" w:after="100" w:afterAutospacing="1" w:line="312" w:lineRule="atLeast"/>
        <w:rPr>
          <w:ins w:id="94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45" w:author="Unknown"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BallonTipIcon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иконка, которая будет использоваться на всплывающей подсказке. Это свойство может иметь следующие значения: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None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Info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Warning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Error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3BCD2CFE" w14:textId="77777777" w:rsidR="002568C6" w:rsidRPr="002568C6" w:rsidRDefault="002568C6" w:rsidP="002568C6">
      <w:pPr>
        <w:numPr>
          <w:ilvl w:val="0"/>
          <w:numId w:val="50"/>
        </w:numPr>
        <w:shd w:val="clear" w:color="auto" w:fill="F7F7FA"/>
        <w:spacing w:before="100" w:beforeAutospacing="1" w:after="100" w:afterAutospacing="1" w:line="312" w:lineRule="atLeast"/>
        <w:rPr>
          <w:ins w:id="94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47" w:author="Unknown"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BalloonTipText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текст, отображаемый во всплывающей подсказке</w:t>
        </w:r>
      </w:ins>
    </w:p>
    <w:p w14:paraId="4943E7C3" w14:textId="77777777" w:rsidR="002568C6" w:rsidRPr="002568C6" w:rsidRDefault="002568C6" w:rsidP="002568C6">
      <w:pPr>
        <w:numPr>
          <w:ilvl w:val="0"/>
          <w:numId w:val="50"/>
        </w:numPr>
        <w:shd w:val="clear" w:color="auto" w:fill="F7F7FA"/>
        <w:spacing w:before="100" w:beforeAutospacing="1" w:after="100" w:afterAutospacing="1" w:line="312" w:lineRule="atLeast"/>
        <w:rPr>
          <w:ins w:id="94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49" w:author="Unknown"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BalloonTipTitle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загаловок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всплывающей подсказки</w:t>
        </w:r>
      </w:ins>
    </w:p>
    <w:p w14:paraId="4D1EF55D" w14:textId="77777777" w:rsidR="002568C6" w:rsidRPr="002568C6" w:rsidRDefault="002568C6" w:rsidP="002568C6">
      <w:pPr>
        <w:numPr>
          <w:ilvl w:val="0"/>
          <w:numId w:val="50"/>
        </w:numPr>
        <w:shd w:val="clear" w:color="auto" w:fill="F7F7FA"/>
        <w:spacing w:before="100" w:beforeAutospacing="1" w:after="100" w:afterAutospacing="1" w:line="312" w:lineRule="atLeast"/>
        <w:rPr>
          <w:ins w:id="95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51" w:author="Unknown"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ContextMenuStrip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устанавливает контекстное меню для объекта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NotifyIcon</w:t>
        </w:r>
        <w:proofErr w:type="spellEnd"/>
      </w:ins>
    </w:p>
    <w:p w14:paraId="37B7BC3D" w14:textId="77777777" w:rsidR="002568C6" w:rsidRPr="002568C6" w:rsidRDefault="002568C6" w:rsidP="002568C6">
      <w:pPr>
        <w:numPr>
          <w:ilvl w:val="0"/>
          <w:numId w:val="50"/>
        </w:numPr>
        <w:shd w:val="clear" w:color="auto" w:fill="F7F7FA"/>
        <w:spacing w:before="100" w:beforeAutospacing="1" w:after="100" w:afterAutospacing="1" w:line="312" w:lineRule="atLeast"/>
        <w:rPr>
          <w:ins w:id="95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53" w:author="Unknown"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Icon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задает значок, который будет отображаться в системном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трее</w:t>
        </w:r>
        <w:proofErr w:type="spellEnd"/>
      </w:ins>
    </w:p>
    <w:p w14:paraId="1EBD46A1" w14:textId="77777777" w:rsidR="002568C6" w:rsidRPr="002568C6" w:rsidRDefault="002568C6" w:rsidP="002568C6">
      <w:pPr>
        <w:numPr>
          <w:ilvl w:val="0"/>
          <w:numId w:val="50"/>
        </w:numPr>
        <w:shd w:val="clear" w:color="auto" w:fill="F7F7FA"/>
        <w:spacing w:before="100" w:beforeAutospacing="1" w:after="100" w:afterAutospacing="1" w:line="312" w:lineRule="atLeast"/>
        <w:rPr>
          <w:ins w:id="95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55" w:author="Unknown"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Text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устанавливает текст всплывающей подсказки, которая появляется при нахождении указателя мыши над значком</w:t>
        </w:r>
      </w:ins>
    </w:p>
    <w:p w14:paraId="5E4B597D" w14:textId="77777777" w:rsidR="002568C6" w:rsidRPr="002568C6" w:rsidRDefault="002568C6" w:rsidP="002568C6">
      <w:pPr>
        <w:numPr>
          <w:ilvl w:val="0"/>
          <w:numId w:val="50"/>
        </w:numPr>
        <w:shd w:val="clear" w:color="auto" w:fill="F7F7FA"/>
        <w:spacing w:before="100" w:beforeAutospacing="1" w:after="100" w:afterAutospacing="1" w:line="312" w:lineRule="atLeast"/>
        <w:rPr>
          <w:ins w:id="95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57" w:author="Unknown"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Visible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устанавливает видимость значка в системном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трее</w:t>
        </w:r>
        <w:proofErr w:type="spellEnd"/>
      </w:ins>
    </w:p>
    <w:p w14:paraId="0BB509CC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95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59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Чтобы добавить на форму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NotifyIcon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перенесем данный элемент на форму с панели инструментов. После этого добавленный компонент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NotifyIcon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отобразится внизу дизайнера формы.</w:t>
        </w:r>
      </w:ins>
    </w:p>
    <w:p w14:paraId="3B45947A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96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61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Затем зададим у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NotifyIcon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для свойства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Icon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какую-нибудь иконку в формате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2568C6">
          <w:rPr>
            <w:rFonts w:ascii="Verdana" w:eastAsia="Times New Roman" w:hAnsi="Verdana" w:cs="Times New Roman"/>
            <w:i/>
            <w:iCs/>
            <w:color w:val="000000"/>
            <w:sz w:val="20"/>
            <w:szCs w:val="20"/>
            <w:lang w:eastAsia="ru-RU"/>
          </w:rPr>
          <w:t>.</w:t>
        </w:r>
        <w:proofErr w:type="spellStart"/>
        <w:r w:rsidRPr="002568C6">
          <w:rPr>
            <w:rFonts w:ascii="Verdana" w:eastAsia="Times New Roman" w:hAnsi="Verdana" w:cs="Times New Roman"/>
            <w:i/>
            <w:iCs/>
            <w:color w:val="000000"/>
            <w:sz w:val="20"/>
            <w:szCs w:val="20"/>
            <w:lang w:eastAsia="ru-RU"/>
          </w:rPr>
          <w:t>ico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И также установим для свойства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Visible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значение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775DDD17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96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63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Далее также зададим у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NotifyIcon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для свойства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Text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какой-нибудь текст, например, "Показать форму". Этот текст отобразится при прохождении указателя мыши над значком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NotifyIcon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в системном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трее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66F7B436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96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65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 xml:space="preserve">Чтобы можно было открыть форму по клику на значок в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трее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надо обработать событие Click у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NotifyIcon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Поэтому в коде формы определим обработчик для этого события: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495"/>
      </w:tblGrid>
      <w:tr w:rsidR="002568C6" w:rsidRPr="002568C6" w14:paraId="4991AB65" w14:textId="77777777" w:rsidTr="002568C6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C97B5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78EB9B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9785369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7824D57B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381ED6E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2283D0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2CBB1EB3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21957FF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7F5BC0E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7E0486BA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0EB196EB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4DF766E6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273361D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793E531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6706AA9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495" w:type="dxa"/>
            <w:vAlign w:val="center"/>
            <w:hideMark/>
          </w:tcPr>
          <w:p w14:paraId="05CA576B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3E885613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{   </w:t>
            </w:r>
          </w:p>
          <w:p w14:paraId="0F5AE53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2D17CE9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055E24E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07BA201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A6DBCF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this.ShowInTaskbar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false;</w:t>
            </w:r>
          </w:p>
          <w:p w14:paraId="2EF81D5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notifyIcon1.Click += notifyIcon1_Click;</w:t>
            </w:r>
          </w:p>
          <w:p w14:paraId="7F895303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14:paraId="524288D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D883F33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void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notifyIcon1_Click(object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4EED6FFA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14:paraId="05EDAB9B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this.WindowState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=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FormWindowState.Normal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14:paraId="09DD0E5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14:paraId="007CA9FB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746917C8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96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67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В обработчике просто переводим форму из минимизированного состояния в обычное.</w:t>
        </w:r>
      </w:ins>
    </w:p>
    <w:p w14:paraId="7EC25401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96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69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 кроме того, чтобы форма не отображалась на панели задач, у нее задаем свойство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ShowInTaskbar</w:t>
        </w:r>
        <w:proofErr w:type="spellEnd"/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 xml:space="preserve"> = </w:t>
        </w:r>
        <w:proofErr w:type="spellStart"/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false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001DB06A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97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71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В итоге после запуска приложения в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трее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будет отображаться значок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NotifyIcon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нажав на который при свернутой форме, мы ее можем заново открыть.</w:t>
        </w:r>
      </w:ins>
    </w:p>
    <w:p w14:paraId="0E058457" w14:textId="77777777" w:rsidR="002568C6" w:rsidRPr="002568C6" w:rsidRDefault="002568C6" w:rsidP="002568C6">
      <w:pPr>
        <w:spacing w:after="0" w:line="240" w:lineRule="auto"/>
        <w:rPr>
          <w:ins w:id="97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527F9C" wp14:editId="68F6581D">
            <wp:extent cx="2819400" cy="628650"/>
            <wp:effectExtent l="19050" t="0" r="0" b="0"/>
            <wp:docPr id="38" name="Рисунок 37" descr="4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58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A912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97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74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Теперь используем всплывающую подсказку. Для этого изменим конструктор формы:</w:t>
        </w:r>
      </w:ins>
    </w:p>
    <w:tbl>
      <w:tblPr>
        <w:tblW w:w="128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255"/>
      </w:tblGrid>
      <w:tr w:rsidR="002568C6" w:rsidRPr="002568C6" w14:paraId="5E1305DF" w14:textId="77777777" w:rsidTr="002568C6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0CC08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20443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0AA63D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13C61A36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31E845F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6CFC42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5BA40BD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3F6624F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4CA61CD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1BACFB3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562D11D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1A114D4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24CF5CAA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4222A97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46CD286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4793EB4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</w:t>
            </w:r>
          </w:p>
          <w:p w14:paraId="10B515C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0E111BC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4162984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14:paraId="7E77A09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4E59D7A4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14:paraId="67B28D5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14:paraId="47E5FA0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14:paraId="5CB4F4AB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2255" w:type="dxa"/>
            <w:vAlign w:val="center"/>
            <w:hideMark/>
          </w:tcPr>
          <w:p w14:paraId="251B2B13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public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1E504169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{   </w:t>
            </w:r>
          </w:p>
          <w:p w14:paraId="07EA13E4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3A09D4E4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2638F81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7293165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FCE304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this.ShowInTaskbar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false;</w:t>
            </w:r>
          </w:p>
          <w:p w14:paraId="741FC22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notifyIcon1.Click += notifyIcon1_Click;</w:t>
            </w:r>
          </w:p>
          <w:p w14:paraId="016742C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178CD23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//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задаем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иконку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всплывающей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подсказки</w:t>
            </w:r>
          </w:p>
          <w:p w14:paraId="4262AE8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notifyIcon1.BalloonTipIcon =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ToolTipIcon.Info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5ECF3FB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//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задаем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текст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подсказки</w:t>
            </w:r>
          </w:p>
          <w:p w14:paraId="4FCD6B23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notifyIcon1.BalloonTipText = "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Нажмите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,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чтобы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отобразить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окно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";</w:t>
            </w:r>
          </w:p>
          <w:p w14:paraId="1693F50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//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устанавливаем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зголовк</w:t>
            </w:r>
            <w:proofErr w:type="spellEnd"/>
          </w:p>
          <w:p w14:paraId="452B18A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notifyIcon1.BalloonTipTitle = "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Подсказка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";</w:t>
            </w:r>
          </w:p>
          <w:p w14:paraId="215DB116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 xml:space="preserve">        //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отображаем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подсказку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12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секунд</w:t>
            </w:r>
          </w:p>
          <w:p w14:paraId="225F5A7B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notifyIcon1.ShowBalloonTip(12);</w:t>
            </w:r>
          </w:p>
          <w:p w14:paraId="3F1EF11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14:paraId="211388A6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56E0FD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void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notifyIcon1_Click(object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6A6356AB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14:paraId="0000BF9B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this.WindowState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=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FormWindowState.Normal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14:paraId="37C35CD9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14:paraId="5CCDCBD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1AD53061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97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76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>И при запуске отобразится всплывающая подсказка:</w:t>
        </w:r>
      </w:ins>
    </w:p>
    <w:p w14:paraId="7FADB015" w14:textId="77777777" w:rsidR="002568C6" w:rsidRDefault="002568C6" w:rsidP="002568C6">
      <w:r>
        <w:rPr>
          <w:noProof/>
          <w:lang w:eastAsia="ru-RU"/>
        </w:rPr>
        <w:drawing>
          <wp:inline distT="0" distB="0" distL="0" distR="0" wp14:anchorId="4D9F4593" wp14:editId="723CE799">
            <wp:extent cx="4305300" cy="885825"/>
            <wp:effectExtent l="19050" t="0" r="0" b="0"/>
            <wp:docPr id="39" name="Рисунок 38" descr="4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59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1455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2568C6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Окно сообщения </w:t>
      </w:r>
      <w:proofErr w:type="spellStart"/>
      <w:r w:rsidRPr="002568C6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MessageBox</w:t>
      </w:r>
      <w:proofErr w:type="spellEnd"/>
    </w:p>
    <w:p w14:paraId="1F9DE0B7" w14:textId="77777777" w:rsidR="002568C6" w:rsidRPr="002568C6" w:rsidRDefault="002568C6" w:rsidP="002568C6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2568C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31.10.2015</w:t>
      </w:r>
    </w:p>
    <w:p w14:paraId="06C28C2C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97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78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Как правило, для вывода сообщений применяется элемент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MessageBox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Однако кроме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сообственно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вывода строки сообщения данный элемент может устанавливать ряд настроек, которые определяют его поведение.</w:t>
        </w:r>
      </w:ins>
    </w:p>
    <w:p w14:paraId="70883698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97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80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Для вывода сообщения в классе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MessageBox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предусмотрен метод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Show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который имеет различные версии и может принимать ряд параметров. Рассмотрим одну из наиболее используемых версий: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2568C6" w:rsidRPr="002568C6" w14:paraId="389A5119" w14:textId="77777777" w:rsidTr="002568C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A3516B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877346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102379D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3C06F0B9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714DB016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4C6935C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7B3FE70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5D8F076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600" w:type="dxa"/>
            <w:vAlign w:val="center"/>
            <w:hideMark/>
          </w:tcPr>
          <w:p w14:paraId="531BF10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static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DialogResult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Show(</w:t>
            </w:r>
          </w:p>
          <w:p w14:paraId="71FA87F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string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text,</w:t>
            </w:r>
          </w:p>
          <w:p w14:paraId="333FC4B6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string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caption,</w:t>
            </w:r>
          </w:p>
          <w:p w14:paraId="306A3ED4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MessageBoxButtons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buttons,</w:t>
            </w:r>
          </w:p>
          <w:p w14:paraId="76F9142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MessageBoxIcon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icon,</w:t>
            </w:r>
          </w:p>
          <w:p w14:paraId="4C86B41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MessageBoxDefaultButton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defaultButton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,</w:t>
            </w:r>
          </w:p>
          <w:p w14:paraId="66B6EE4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MessageBoxOptions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options</w:t>
            </w:r>
            <w:proofErr w:type="spellEnd"/>
          </w:p>
          <w:p w14:paraId="12E00E89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)</w:t>
            </w:r>
          </w:p>
        </w:tc>
      </w:tr>
    </w:tbl>
    <w:p w14:paraId="1325EFD2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98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82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Здесь применяются следующие параметры:</w:t>
        </w:r>
      </w:ins>
    </w:p>
    <w:p w14:paraId="316E068F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98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84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text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текст сообщения</w:t>
        </w:r>
      </w:ins>
    </w:p>
    <w:p w14:paraId="64FE696C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98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86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caption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текст заголовка окна сообщения</w:t>
        </w:r>
      </w:ins>
    </w:p>
    <w:p w14:paraId="0F1F4D66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98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88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buttons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кнопки, используемые в окне сообщения. Принимает одно из значений перечисления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MessageBoxButtons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p w14:paraId="3EE8EA84" w14:textId="77777777" w:rsidR="002568C6" w:rsidRPr="002568C6" w:rsidRDefault="002568C6" w:rsidP="002568C6">
      <w:pPr>
        <w:numPr>
          <w:ilvl w:val="0"/>
          <w:numId w:val="52"/>
        </w:numPr>
        <w:shd w:val="clear" w:color="auto" w:fill="F7F7FA"/>
        <w:spacing w:before="100" w:beforeAutospacing="1" w:after="100" w:afterAutospacing="1" w:line="312" w:lineRule="atLeast"/>
        <w:rPr>
          <w:ins w:id="98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90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lastRenderedPageBreak/>
          <w:t>AbortRetryIgnore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три кнопки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Abort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(Отмена),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Retry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(Повтор),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Ignore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(Пропустить)</w:t>
        </w:r>
      </w:ins>
    </w:p>
    <w:p w14:paraId="0879A718" w14:textId="77777777" w:rsidR="002568C6" w:rsidRPr="002568C6" w:rsidRDefault="002568C6" w:rsidP="002568C6">
      <w:pPr>
        <w:numPr>
          <w:ilvl w:val="0"/>
          <w:numId w:val="52"/>
        </w:numPr>
        <w:shd w:val="clear" w:color="auto" w:fill="F7F7FA"/>
        <w:spacing w:before="100" w:beforeAutospacing="1" w:after="100" w:afterAutospacing="1" w:line="312" w:lineRule="atLeast"/>
        <w:rPr>
          <w:ins w:id="99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992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OK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одна кнопка OK</w:t>
        </w:r>
      </w:ins>
    </w:p>
    <w:p w14:paraId="3E0BEEBA" w14:textId="77777777" w:rsidR="002568C6" w:rsidRPr="002568C6" w:rsidRDefault="002568C6" w:rsidP="002568C6">
      <w:pPr>
        <w:numPr>
          <w:ilvl w:val="0"/>
          <w:numId w:val="52"/>
        </w:numPr>
        <w:shd w:val="clear" w:color="auto" w:fill="F7F7FA"/>
        <w:spacing w:before="100" w:beforeAutospacing="1" w:after="100" w:afterAutospacing="1" w:line="312" w:lineRule="atLeast"/>
        <w:rPr>
          <w:ins w:id="99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94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OKCancel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две кнопки OK и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Cancel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(Отмена)</w:t>
        </w:r>
      </w:ins>
    </w:p>
    <w:p w14:paraId="6AD23973" w14:textId="77777777" w:rsidR="002568C6" w:rsidRPr="002568C6" w:rsidRDefault="002568C6" w:rsidP="002568C6">
      <w:pPr>
        <w:numPr>
          <w:ilvl w:val="0"/>
          <w:numId w:val="52"/>
        </w:numPr>
        <w:shd w:val="clear" w:color="auto" w:fill="F7F7FA"/>
        <w:spacing w:before="100" w:beforeAutospacing="1" w:after="100" w:afterAutospacing="1" w:line="312" w:lineRule="atLeast"/>
        <w:rPr>
          <w:ins w:id="99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96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RetryCancel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две кнопки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Retry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(Повтор) и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Cancel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(Отмена)</w:t>
        </w:r>
      </w:ins>
    </w:p>
    <w:p w14:paraId="1DF2CF7D" w14:textId="77777777" w:rsidR="002568C6" w:rsidRPr="002568C6" w:rsidRDefault="002568C6" w:rsidP="002568C6">
      <w:pPr>
        <w:numPr>
          <w:ilvl w:val="0"/>
          <w:numId w:val="52"/>
        </w:numPr>
        <w:shd w:val="clear" w:color="auto" w:fill="F7F7FA"/>
        <w:spacing w:before="100" w:beforeAutospacing="1" w:after="100" w:afterAutospacing="1" w:line="312" w:lineRule="atLeast"/>
        <w:rPr>
          <w:ins w:id="99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998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YesNo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две кнопки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Yes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No</w:t>
        </w:r>
      </w:ins>
    </w:p>
    <w:p w14:paraId="070EB8AB" w14:textId="77777777" w:rsidR="002568C6" w:rsidRPr="002568C6" w:rsidRDefault="002568C6" w:rsidP="002568C6">
      <w:pPr>
        <w:numPr>
          <w:ilvl w:val="0"/>
          <w:numId w:val="52"/>
        </w:numPr>
        <w:shd w:val="clear" w:color="auto" w:fill="F7F7FA"/>
        <w:spacing w:before="100" w:beforeAutospacing="1" w:after="100" w:afterAutospacing="1" w:line="312" w:lineRule="atLeast"/>
        <w:rPr>
          <w:ins w:id="999" w:author="Unknown"/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spellStart"/>
      <w:ins w:id="1000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val="en-US" w:eastAsia="ru-RU"/>
          </w:rPr>
          <w:t>YesNoCancel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val="en-US" w:eastAsia="ru-RU"/>
          </w:rPr>
          <w:t xml:space="preserve">: 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три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val="en-US" w:eastAsia="ru-RU"/>
          </w:rPr>
          <w:t xml:space="preserve"> 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кнопки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val="en-US" w:eastAsia="ru-RU"/>
          </w:rPr>
          <w:t xml:space="preserve"> Yes, No 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val="en-US" w:eastAsia="ru-RU"/>
          </w:rPr>
          <w:t xml:space="preserve"> Cancel (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Отмена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val="en-US" w:eastAsia="ru-RU"/>
          </w:rPr>
          <w:t>)</w:t>
        </w:r>
      </w:ins>
    </w:p>
    <w:p w14:paraId="5ACF2BD2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00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002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Таким образом, в зависимости от выбора окно сообщения может иметь от одной до трех кнопок.</w:t>
        </w:r>
      </w:ins>
    </w:p>
    <w:p w14:paraId="58D0FDDD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00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04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icon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значок окна сообщения. Может принимать одно из следующих значений перечисления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MessageBoxIcon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p w14:paraId="64A7FAAC" w14:textId="77777777" w:rsidR="002568C6" w:rsidRPr="002568C6" w:rsidRDefault="002568C6" w:rsidP="002568C6">
      <w:pPr>
        <w:numPr>
          <w:ilvl w:val="0"/>
          <w:numId w:val="53"/>
        </w:numPr>
        <w:shd w:val="clear" w:color="auto" w:fill="F7F7FA"/>
        <w:spacing w:before="100" w:beforeAutospacing="1" w:after="100" w:afterAutospacing="1" w:line="312" w:lineRule="atLeast"/>
        <w:rPr>
          <w:ins w:id="100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06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Asterisk</w:t>
        </w:r>
        <w:proofErr w:type="spellEnd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, Information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значок, состоящий из буквы i в нижнем регистре, помещенной в кружок</w:t>
        </w:r>
      </w:ins>
    </w:p>
    <w:p w14:paraId="1B488E33" w14:textId="77777777" w:rsidR="002568C6" w:rsidRPr="002568C6" w:rsidRDefault="002568C6" w:rsidP="002568C6">
      <w:pPr>
        <w:numPr>
          <w:ilvl w:val="0"/>
          <w:numId w:val="53"/>
        </w:numPr>
        <w:shd w:val="clear" w:color="auto" w:fill="F7F7FA"/>
        <w:spacing w:before="100" w:beforeAutospacing="1" w:after="100" w:afterAutospacing="1" w:line="312" w:lineRule="atLeast"/>
        <w:rPr>
          <w:ins w:id="100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08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Error</w:t>
        </w:r>
        <w:proofErr w:type="spellEnd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 xml:space="preserve">, 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Hand</w:t>
        </w:r>
        <w:proofErr w:type="spellEnd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, Stop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значок, состоящий из белого знака "X" на круге красного цвета.</w:t>
        </w:r>
      </w:ins>
    </w:p>
    <w:p w14:paraId="4983FBB7" w14:textId="77777777" w:rsidR="002568C6" w:rsidRPr="002568C6" w:rsidRDefault="002568C6" w:rsidP="002568C6">
      <w:pPr>
        <w:numPr>
          <w:ilvl w:val="0"/>
          <w:numId w:val="53"/>
        </w:numPr>
        <w:shd w:val="clear" w:color="auto" w:fill="F7F7FA"/>
        <w:spacing w:before="100" w:beforeAutospacing="1" w:after="100" w:afterAutospacing="1" w:line="312" w:lineRule="atLeast"/>
        <w:rPr>
          <w:ins w:id="100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10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Exclamation</w:t>
        </w:r>
        <w:proofErr w:type="spellEnd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 xml:space="preserve">, 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Warning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значок, состоящий из восклицательного знака в желтом треугольнике</w:t>
        </w:r>
      </w:ins>
    </w:p>
    <w:p w14:paraId="675C765E" w14:textId="77777777" w:rsidR="002568C6" w:rsidRPr="002568C6" w:rsidRDefault="002568C6" w:rsidP="002568C6">
      <w:pPr>
        <w:numPr>
          <w:ilvl w:val="0"/>
          <w:numId w:val="53"/>
        </w:numPr>
        <w:shd w:val="clear" w:color="auto" w:fill="F7F7FA"/>
        <w:spacing w:before="100" w:beforeAutospacing="1" w:after="100" w:afterAutospacing="1" w:line="312" w:lineRule="atLeast"/>
        <w:rPr>
          <w:ins w:id="101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12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Question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значок, состоящий из вопросительного знака на периметре круга</w:t>
        </w:r>
      </w:ins>
    </w:p>
    <w:p w14:paraId="6135DAA6" w14:textId="77777777" w:rsidR="002568C6" w:rsidRPr="002568C6" w:rsidRDefault="002568C6" w:rsidP="002568C6">
      <w:pPr>
        <w:numPr>
          <w:ilvl w:val="0"/>
          <w:numId w:val="53"/>
        </w:numPr>
        <w:shd w:val="clear" w:color="auto" w:fill="F7F7FA"/>
        <w:spacing w:before="100" w:beforeAutospacing="1" w:after="100" w:afterAutospacing="1" w:line="312" w:lineRule="atLeast"/>
        <w:rPr>
          <w:ins w:id="101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14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None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значок у сообщения отсутствует</w:t>
        </w:r>
      </w:ins>
    </w:p>
    <w:p w14:paraId="6A11FEB9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01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16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defaultButton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кнопка, на которую по умолчанию устанавливается фокус. Принимает одно из значений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перечисления</w:t>
        </w:r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MessageBoxDefaultButton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p w14:paraId="4F65F90A" w14:textId="77777777" w:rsidR="002568C6" w:rsidRPr="002568C6" w:rsidRDefault="002568C6" w:rsidP="002568C6">
      <w:pPr>
        <w:numPr>
          <w:ilvl w:val="0"/>
          <w:numId w:val="54"/>
        </w:numPr>
        <w:shd w:val="clear" w:color="auto" w:fill="F7F7FA"/>
        <w:spacing w:before="100" w:beforeAutospacing="1" w:after="100" w:afterAutospacing="1" w:line="312" w:lineRule="atLeast"/>
        <w:rPr>
          <w:ins w:id="101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018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Button1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первая кнопка из тех, которые задаются перечислением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MessageBoxButtons</w:t>
        </w:r>
        <w:proofErr w:type="spellEnd"/>
      </w:ins>
    </w:p>
    <w:p w14:paraId="160FDBD0" w14:textId="77777777" w:rsidR="002568C6" w:rsidRPr="002568C6" w:rsidRDefault="002568C6" w:rsidP="002568C6">
      <w:pPr>
        <w:numPr>
          <w:ilvl w:val="0"/>
          <w:numId w:val="54"/>
        </w:numPr>
        <w:shd w:val="clear" w:color="auto" w:fill="F7F7FA"/>
        <w:spacing w:before="100" w:beforeAutospacing="1" w:after="100" w:afterAutospacing="1" w:line="312" w:lineRule="atLeast"/>
        <w:rPr>
          <w:ins w:id="101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020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Button2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вторая кнопка</w:t>
        </w:r>
      </w:ins>
    </w:p>
    <w:p w14:paraId="7970729B" w14:textId="77777777" w:rsidR="002568C6" w:rsidRPr="002568C6" w:rsidRDefault="002568C6" w:rsidP="002568C6">
      <w:pPr>
        <w:numPr>
          <w:ilvl w:val="0"/>
          <w:numId w:val="54"/>
        </w:numPr>
        <w:shd w:val="clear" w:color="auto" w:fill="F7F7FA"/>
        <w:spacing w:before="100" w:beforeAutospacing="1" w:after="100" w:afterAutospacing="1" w:line="312" w:lineRule="atLeast"/>
        <w:rPr>
          <w:ins w:id="102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022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Button3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третья кнопка</w:t>
        </w:r>
      </w:ins>
    </w:p>
    <w:p w14:paraId="69E99F6A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02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24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options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параметры окна сообщения. Принимает одно из значений перечисления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MessageBoxOptions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p w14:paraId="42959022" w14:textId="77777777" w:rsidR="002568C6" w:rsidRPr="002568C6" w:rsidRDefault="002568C6" w:rsidP="002568C6">
      <w:pPr>
        <w:numPr>
          <w:ilvl w:val="0"/>
          <w:numId w:val="55"/>
        </w:numPr>
        <w:shd w:val="clear" w:color="auto" w:fill="F7F7FA"/>
        <w:spacing w:before="100" w:beforeAutospacing="1" w:after="100" w:afterAutospacing="1" w:line="312" w:lineRule="atLeast"/>
        <w:rPr>
          <w:ins w:id="102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26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DefaultDesktopOnly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окно сообщения отображается на активном рабочем столе.</w:t>
        </w:r>
      </w:ins>
    </w:p>
    <w:p w14:paraId="7EC72E08" w14:textId="77777777" w:rsidR="002568C6" w:rsidRPr="002568C6" w:rsidRDefault="002568C6" w:rsidP="002568C6">
      <w:pPr>
        <w:numPr>
          <w:ilvl w:val="0"/>
          <w:numId w:val="55"/>
        </w:numPr>
        <w:shd w:val="clear" w:color="auto" w:fill="F7F7FA"/>
        <w:spacing w:before="100" w:beforeAutospacing="1" w:after="100" w:afterAutospacing="1" w:line="312" w:lineRule="atLeast"/>
        <w:rPr>
          <w:ins w:id="102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28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RightAlign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текст окна сообщения выравнивается по правому краю</w:t>
        </w:r>
      </w:ins>
    </w:p>
    <w:p w14:paraId="3A3DE643" w14:textId="77777777" w:rsidR="002568C6" w:rsidRPr="002568C6" w:rsidRDefault="002568C6" w:rsidP="002568C6">
      <w:pPr>
        <w:numPr>
          <w:ilvl w:val="0"/>
          <w:numId w:val="55"/>
        </w:numPr>
        <w:shd w:val="clear" w:color="auto" w:fill="F7F7FA"/>
        <w:spacing w:before="100" w:beforeAutospacing="1" w:after="100" w:afterAutospacing="1" w:line="312" w:lineRule="atLeast"/>
        <w:rPr>
          <w:ins w:id="102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30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RtlReading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все элементы окна располагаются в обратном порядке справа налево</w:t>
        </w:r>
      </w:ins>
    </w:p>
    <w:p w14:paraId="73B76DD5" w14:textId="77777777" w:rsidR="002568C6" w:rsidRPr="002568C6" w:rsidRDefault="002568C6" w:rsidP="002568C6">
      <w:pPr>
        <w:numPr>
          <w:ilvl w:val="0"/>
          <w:numId w:val="55"/>
        </w:numPr>
        <w:shd w:val="clear" w:color="auto" w:fill="F7F7FA"/>
        <w:spacing w:before="100" w:beforeAutospacing="1" w:after="100" w:afterAutospacing="1" w:line="312" w:lineRule="atLeast"/>
        <w:rPr>
          <w:ins w:id="103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32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ServiceNotification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окно сообщения отображается на активном рабочем столе, даже если в системе не зарегистрирован ни один пользователь</w:t>
        </w:r>
      </w:ins>
    </w:p>
    <w:p w14:paraId="5EFD67E2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03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034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Нередко используется один параметр - текст сообщения. Но посмотрим, как использовать остальные параметры. Пусть у нас есть кнопка, в обработчике нажатия которой открывается следующее окно сообщения: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495"/>
      </w:tblGrid>
      <w:tr w:rsidR="002568C6" w:rsidRPr="002568C6" w14:paraId="5506DA20" w14:textId="77777777" w:rsidTr="002568C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872B5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E963AB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14583CDB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14:paraId="1823491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CB7E5A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55F1F98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EFEA34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49CAE8E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0856E24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0832B1C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495" w:type="dxa"/>
            <w:vAlign w:val="center"/>
            <w:hideMark/>
          </w:tcPr>
          <w:p w14:paraId="1BDA004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private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button1_Click(object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154A2C84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14:paraId="599A93A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MessageBox.Show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(</w:t>
            </w:r>
          </w:p>
          <w:p w14:paraId="1A2037E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        "Выберите один из вариантов", </w:t>
            </w:r>
          </w:p>
          <w:p w14:paraId="610C790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Сообщение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", </w:t>
            </w:r>
          </w:p>
          <w:p w14:paraId="368B9D3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MessageBoxButtons.YesNo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, </w:t>
            </w:r>
          </w:p>
          <w:p w14:paraId="251A3B9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MessageBoxIcon.Information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, </w:t>
            </w:r>
          </w:p>
          <w:p w14:paraId="7A6DD59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MessageBoxDefaultButton.Button1, </w:t>
            </w:r>
          </w:p>
          <w:p w14:paraId="62A70C3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MessageBoxOptions.DefaultDesktopOnly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  <w:p w14:paraId="3D8C939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02EAE867" w14:textId="77777777" w:rsidR="002568C6" w:rsidRPr="002568C6" w:rsidRDefault="002568C6" w:rsidP="002568C6">
      <w:pPr>
        <w:spacing w:after="0" w:line="240" w:lineRule="auto"/>
        <w:rPr>
          <w:ins w:id="103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58DD890" wp14:editId="4DB9C914">
            <wp:extent cx="2657475" cy="1638300"/>
            <wp:effectExtent l="19050" t="0" r="9525" b="0"/>
            <wp:docPr id="40" name="Рисунок 39" descr="4.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6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64AE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03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037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Однако нам не просто дается возможность установки кнопок в окне сообщения. Метод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MessageBox.Show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возвращает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объект</w:t>
        </w:r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DialogResult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с помощью которого мы можем узнать, какую кнопку в окне сообщения нажал пользователь.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DialogResult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представляет перечисление, в котором определены следующие значения:</w:t>
        </w:r>
      </w:ins>
    </w:p>
    <w:p w14:paraId="703D0F99" w14:textId="77777777" w:rsidR="002568C6" w:rsidRPr="002568C6" w:rsidRDefault="002568C6" w:rsidP="002568C6">
      <w:pPr>
        <w:numPr>
          <w:ilvl w:val="0"/>
          <w:numId w:val="56"/>
        </w:numPr>
        <w:shd w:val="clear" w:color="auto" w:fill="F7F7FA"/>
        <w:spacing w:before="100" w:beforeAutospacing="1" w:after="100" w:afterAutospacing="1" w:line="312" w:lineRule="atLeast"/>
        <w:rPr>
          <w:ins w:id="103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39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Abort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нажата кнопка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Abort</w:t>
        </w:r>
        <w:proofErr w:type="spellEnd"/>
      </w:ins>
    </w:p>
    <w:p w14:paraId="718C4DBE" w14:textId="77777777" w:rsidR="002568C6" w:rsidRPr="002568C6" w:rsidRDefault="002568C6" w:rsidP="002568C6">
      <w:pPr>
        <w:numPr>
          <w:ilvl w:val="0"/>
          <w:numId w:val="56"/>
        </w:numPr>
        <w:shd w:val="clear" w:color="auto" w:fill="F7F7FA"/>
        <w:spacing w:before="100" w:beforeAutospacing="1" w:after="100" w:afterAutospacing="1" w:line="312" w:lineRule="atLeast"/>
        <w:rPr>
          <w:ins w:id="104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41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Retry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нажата кнопка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Retry</w:t>
        </w:r>
        <w:proofErr w:type="spellEnd"/>
      </w:ins>
    </w:p>
    <w:p w14:paraId="2E8F559B" w14:textId="77777777" w:rsidR="002568C6" w:rsidRPr="002568C6" w:rsidRDefault="002568C6" w:rsidP="002568C6">
      <w:pPr>
        <w:numPr>
          <w:ilvl w:val="0"/>
          <w:numId w:val="56"/>
        </w:numPr>
        <w:shd w:val="clear" w:color="auto" w:fill="F7F7FA"/>
        <w:spacing w:before="100" w:beforeAutospacing="1" w:after="100" w:afterAutospacing="1" w:line="312" w:lineRule="atLeast"/>
        <w:rPr>
          <w:ins w:id="104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43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Ignore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нажата кнопка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Ignore</w:t>
        </w:r>
        <w:proofErr w:type="spellEnd"/>
      </w:ins>
    </w:p>
    <w:p w14:paraId="4BD3DE38" w14:textId="77777777" w:rsidR="002568C6" w:rsidRPr="002568C6" w:rsidRDefault="002568C6" w:rsidP="002568C6">
      <w:pPr>
        <w:numPr>
          <w:ilvl w:val="0"/>
          <w:numId w:val="56"/>
        </w:numPr>
        <w:shd w:val="clear" w:color="auto" w:fill="F7F7FA"/>
        <w:spacing w:before="100" w:beforeAutospacing="1" w:after="100" w:afterAutospacing="1" w:line="312" w:lineRule="atLeast"/>
        <w:rPr>
          <w:ins w:id="104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045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OK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нажата кнопка OK</w:t>
        </w:r>
      </w:ins>
    </w:p>
    <w:p w14:paraId="1A00EC0E" w14:textId="77777777" w:rsidR="002568C6" w:rsidRPr="002568C6" w:rsidRDefault="002568C6" w:rsidP="002568C6">
      <w:pPr>
        <w:numPr>
          <w:ilvl w:val="0"/>
          <w:numId w:val="56"/>
        </w:numPr>
        <w:shd w:val="clear" w:color="auto" w:fill="F7F7FA"/>
        <w:spacing w:before="100" w:beforeAutospacing="1" w:after="100" w:afterAutospacing="1" w:line="312" w:lineRule="atLeast"/>
        <w:rPr>
          <w:ins w:id="104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47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Cancel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нажата кнопка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Cancel</w:t>
        </w:r>
        <w:proofErr w:type="spellEnd"/>
      </w:ins>
    </w:p>
    <w:p w14:paraId="306C832B" w14:textId="77777777" w:rsidR="002568C6" w:rsidRPr="002568C6" w:rsidRDefault="002568C6" w:rsidP="002568C6">
      <w:pPr>
        <w:numPr>
          <w:ilvl w:val="0"/>
          <w:numId w:val="56"/>
        </w:numPr>
        <w:shd w:val="clear" w:color="auto" w:fill="F7F7FA"/>
        <w:spacing w:before="100" w:beforeAutospacing="1" w:after="100" w:afterAutospacing="1" w:line="312" w:lineRule="atLeast"/>
        <w:rPr>
          <w:ins w:id="104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49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None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отсутствие результата</w:t>
        </w:r>
      </w:ins>
    </w:p>
    <w:p w14:paraId="4DF0D74C" w14:textId="77777777" w:rsidR="002568C6" w:rsidRPr="002568C6" w:rsidRDefault="002568C6" w:rsidP="002568C6">
      <w:pPr>
        <w:numPr>
          <w:ilvl w:val="0"/>
          <w:numId w:val="56"/>
        </w:numPr>
        <w:shd w:val="clear" w:color="auto" w:fill="F7F7FA"/>
        <w:spacing w:before="100" w:beforeAutospacing="1" w:after="100" w:afterAutospacing="1" w:line="312" w:lineRule="atLeast"/>
        <w:rPr>
          <w:ins w:id="105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51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Yes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нажата кнопка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Yes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No</w:t>
        </w:r>
      </w:ins>
    </w:p>
    <w:p w14:paraId="2B804DCF" w14:textId="77777777" w:rsidR="002568C6" w:rsidRPr="002568C6" w:rsidRDefault="002568C6" w:rsidP="002568C6">
      <w:pPr>
        <w:numPr>
          <w:ilvl w:val="0"/>
          <w:numId w:val="56"/>
        </w:numPr>
        <w:shd w:val="clear" w:color="auto" w:fill="F7F7FA"/>
        <w:spacing w:before="100" w:beforeAutospacing="1" w:after="100" w:afterAutospacing="1" w:line="312" w:lineRule="atLeast"/>
        <w:rPr>
          <w:ins w:id="105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053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No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нажата кнопка No</w:t>
        </w:r>
      </w:ins>
    </w:p>
    <w:p w14:paraId="7435D7D0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05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055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Используем обработку выбора пользователя, изменив обработчик нажатия кнопки следующим образом: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495"/>
      </w:tblGrid>
      <w:tr w:rsidR="002568C6" w:rsidRPr="002568C6" w14:paraId="1C365C73" w14:textId="77777777" w:rsidTr="002568C6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A529B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B3D512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2A5E330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7AD998CB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8C7957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6BBEAC0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0CDB9883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5F76A424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6583EF03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1175428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5A86C36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7F026E39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1B4B88E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3BD0CEA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</w:t>
            </w:r>
          </w:p>
          <w:p w14:paraId="5493CADB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495" w:type="dxa"/>
            <w:vAlign w:val="center"/>
            <w:hideMark/>
          </w:tcPr>
          <w:p w14:paraId="44DA21A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private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button1_Click(object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7F48F0C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2C4B0E7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DialogResult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result =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MessageBox.Show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</w:p>
          <w:p w14:paraId="5675C56A" w14:textId="77777777" w:rsidR="002568C6" w:rsidRPr="00E022EB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E022EB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Окрасить</w:t>
            </w:r>
            <w:r w:rsidRPr="00E022EB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кнопку</w:t>
            </w:r>
            <w:r w:rsidRPr="00E022EB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в</w:t>
            </w:r>
            <w:r w:rsidRPr="00E022EB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красный</w:t>
            </w:r>
            <w:r w:rsidRPr="00E022EB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цвет</w:t>
            </w:r>
            <w:r w:rsidRPr="00E022EB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?", </w:t>
            </w:r>
          </w:p>
          <w:p w14:paraId="7F234E7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"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Сообщение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", </w:t>
            </w:r>
          </w:p>
          <w:p w14:paraId="08863F1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MessageBoxButtons.YesNo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, </w:t>
            </w:r>
          </w:p>
          <w:p w14:paraId="212E313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MessageBoxIcon.Information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, </w:t>
            </w:r>
          </w:p>
          <w:p w14:paraId="0421D94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MessageBoxDefaultButton.Button1, </w:t>
            </w:r>
          </w:p>
          <w:p w14:paraId="21984BC9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MessageBoxOptions.DefaultDesktopOnly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6AA0283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D32FFA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if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(result ==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DialogResult.Yes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</w:t>
            </w:r>
          </w:p>
          <w:p w14:paraId="48856176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button1.BackColor=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Color.Red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3FF8B88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3CB993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this.TopMost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true;</w:t>
            </w:r>
          </w:p>
          <w:p w14:paraId="74C09C3A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6C857986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05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057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 xml:space="preserve">И теперь, если в окне сообщения мы выберем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выриант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Yes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то кнопка окрасится в красный цвет.</w:t>
        </w:r>
      </w:ins>
    </w:p>
    <w:p w14:paraId="5793EA09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proofErr w:type="spellStart"/>
      <w:r w:rsidRPr="002568C6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OpenFileDialog</w:t>
      </w:r>
      <w:proofErr w:type="spellEnd"/>
      <w:r w:rsidRPr="002568C6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 и </w:t>
      </w:r>
      <w:proofErr w:type="spellStart"/>
      <w:r w:rsidRPr="002568C6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SaveFileDialog</w:t>
      </w:r>
      <w:proofErr w:type="spellEnd"/>
    </w:p>
    <w:p w14:paraId="60864BE3" w14:textId="77777777" w:rsidR="002568C6" w:rsidRPr="002568C6" w:rsidRDefault="002568C6" w:rsidP="002568C6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2568C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31.10.2015</w:t>
      </w:r>
    </w:p>
    <w:p w14:paraId="1B1A1D88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05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059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Окна открытия и сохранения файла представлены классами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OpenFileDialog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SaveFileDialog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Они имеют во многом схожую функциональность, поэтому рассмотрим их вместе.</w:t>
        </w:r>
      </w:ins>
    </w:p>
    <w:p w14:paraId="53EBAA9E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06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61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OpenFileDialog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SaveFileDialog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имеют ряд общих свойств, среди которых можно выделить следующие:</w:t>
        </w:r>
      </w:ins>
    </w:p>
    <w:p w14:paraId="12FD62CB" w14:textId="77777777" w:rsidR="002568C6" w:rsidRPr="002568C6" w:rsidRDefault="002568C6" w:rsidP="002568C6">
      <w:pPr>
        <w:numPr>
          <w:ilvl w:val="0"/>
          <w:numId w:val="58"/>
        </w:numPr>
        <w:shd w:val="clear" w:color="auto" w:fill="F7F7FA"/>
        <w:spacing w:before="100" w:beforeAutospacing="1" w:after="100" w:afterAutospacing="1" w:line="312" w:lineRule="atLeast"/>
        <w:rPr>
          <w:ins w:id="106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63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DefaultExt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устанавливает расширение файла, которое добавляется по умолчанию, если пользователь ввел имя файла без расширения</w:t>
        </w:r>
      </w:ins>
    </w:p>
    <w:p w14:paraId="1DC3AEBC" w14:textId="77777777" w:rsidR="002568C6" w:rsidRPr="002568C6" w:rsidRDefault="002568C6" w:rsidP="002568C6">
      <w:pPr>
        <w:numPr>
          <w:ilvl w:val="0"/>
          <w:numId w:val="58"/>
        </w:numPr>
        <w:shd w:val="clear" w:color="auto" w:fill="F7F7FA"/>
        <w:spacing w:before="100" w:beforeAutospacing="1" w:after="100" w:afterAutospacing="1" w:line="312" w:lineRule="atLeast"/>
        <w:rPr>
          <w:ins w:id="106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65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AddExtension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при значении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добавляет к имени файла расширение при его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отсуствии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Расширение берется из свойства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DefaultExt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или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Filter</w:t>
        </w:r>
      </w:ins>
    </w:p>
    <w:p w14:paraId="7713237B" w14:textId="77777777" w:rsidR="002568C6" w:rsidRPr="002568C6" w:rsidRDefault="002568C6" w:rsidP="002568C6">
      <w:pPr>
        <w:numPr>
          <w:ilvl w:val="0"/>
          <w:numId w:val="58"/>
        </w:numPr>
        <w:shd w:val="clear" w:color="auto" w:fill="F7F7FA"/>
        <w:spacing w:before="100" w:beforeAutospacing="1" w:after="100" w:afterAutospacing="1" w:line="312" w:lineRule="atLeast"/>
        <w:rPr>
          <w:ins w:id="106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67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CheckFileExists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если имеет значение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то проверяет существование файла с указанным именем</w:t>
        </w:r>
      </w:ins>
    </w:p>
    <w:p w14:paraId="344526F0" w14:textId="77777777" w:rsidR="002568C6" w:rsidRPr="002568C6" w:rsidRDefault="002568C6" w:rsidP="002568C6">
      <w:pPr>
        <w:numPr>
          <w:ilvl w:val="0"/>
          <w:numId w:val="58"/>
        </w:numPr>
        <w:shd w:val="clear" w:color="auto" w:fill="F7F7FA"/>
        <w:spacing w:before="100" w:beforeAutospacing="1" w:after="100" w:afterAutospacing="1" w:line="312" w:lineRule="atLeast"/>
        <w:rPr>
          <w:ins w:id="106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69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CheckPathExists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если имеет значение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то проверяет существование пути к файлу с указанным именем</w:t>
        </w:r>
      </w:ins>
    </w:p>
    <w:p w14:paraId="5BF38566" w14:textId="77777777" w:rsidR="002568C6" w:rsidRPr="002568C6" w:rsidRDefault="002568C6" w:rsidP="002568C6">
      <w:pPr>
        <w:numPr>
          <w:ilvl w:val="0"/>
          <w:numId w:val="58"/>
        </w:numPr>
        <w:shd w:val="clear" w:color="auto" w:fill="F7F7FA"/>
        <w:spacing w:before="100" w:beforeAutospacing="1" w:after="100" w:afterAutospacing="1" w:line="312" w:lineRule="atLeast"/>
        <w:rPr>
          <w:ins w:id="107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71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FileName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возвращает полное имя файла, выбранного в диалоговом окне</w:t>
        </w:r>
      </w:ins>
    </w:p>
    <w:p w14:paraId="28518D72" w14:textId="77777777" w:rsidR="002568C6" w:rsidRPr="002568C6" w:rsidRDefault="002568C6" w:rsidP="002568C6">
      <w:pPr>
        <w:numPr>
          <w:ilvl w:val="0"/>
          <w:numId w:val="58"/>
        </w:numPr>
        <w:shd w:val="clear" w:color="auto" w:fill="F7F7FA"/>
        <w:spacing w:before="100" w:beforeAutospacing="1" w:after="100" w:afterAutospacing="1" w:line="312" w:lineRule="atLeast"/>
        <w:rPr>
          <w:ins w:id="107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073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Filter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задает фильтр файлов, благодаря чему в диалоговом окне можно отфильтровать файлы по расширению. Фильтр задается в следующем формате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Verdana" w:eastAsia="Times New Roman" w:hAnsi="Verdana" w:cs="Times New Roman"/>
            <w:i/>
            <w:iCs/>
            <w:color w:val="000000"/>
            <w:sz w:val="20"/>
            <w:szCs w:val="20"/>
            <w:lang w:eastAsia="ru-RU"/>
          </w:rPr>
          <w:t>Название_файлов</w:t>
        </w:r>
        <w:proofErr w:type="spellEnd"/>
        <w:r w:rsidRPr="002568C6">
          <w:rPr>
            <w:rFonts w:ascii="Verdana" w:eastAsia="Times New Roman" w:hAnsi="Verdana" w:cs="Times New Roman"/>
            <w:i/>
            <w:iCs/>
            <w:color w:val="000000"/>
            <w:sz w:val="20"/>
            <w:szCs w:val="20"/>
            <w:lang w:eastAsia="ru-RU"/>
          </w:rPr>
          <w:t>|</w:t>
        </w:r>
        <w:proofErr w:type="gramStart"/>
        <w:r w:rsidRPr="002568C6">
          <w:rPr>
            <w:rFonts w:ascii="Verdana" w:eastAsia="Times New Roman" w:hAnsi="Verdana" w:cs="Times New Roman"/>
            <w:i/>
            <w:iCs/>
            <w:color w:val="000000"/>
            <w:sz w:val="20"/>
            <w:szCs w:val="20"/>
            <w:lang w:eastAsia="ru-RU"/>
          </w:rPr>
          <w:t>*.расширение</w:t>
        </w:r>
        <w:proofErr w:type="gram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Например,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Текстовые файлы(*.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txt</w:t>
        </w:r>
        <w:proofErr w:type="spellEnd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)|*.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txt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Можно задать сразу несколько фильтров, для этого они разделяются вертикальной линией |. Например,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Bitmap</w:t>
        </w:r>
        <w:proofErr w:type="spellEnd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 xml:space="preserve"> 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files</w:t>
        </w:r>
        <w:proofErr w:type="spellEnd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 xml:space="preserve"> (*.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bmp</w:t>
        </w:r>
        <w:proofErr w:type="spellEnd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)|*.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bmp|Image</w:t>
        </w:r>
        <w:proofErr w:type="spellEnd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 xml:space="preserve"> 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files</w:t>
        </w:r>
        <w:proofErr w:type="spellEnd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 xml:space="preserve"> (*.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jpg</w:t>
        </w:r>
        <w:proofErr w:type="spellEnd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)|*.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jpg</w:t>
        </w:r>
        <w:proofErr w:type="spellEnd"/>
      </w:ins>
    </w:p>
    <w:p w14:paraId="5BAC1DC3" w14:textId="77777777" w:rsidR="002568C6" w:rsidRPr="002568C6" w:rsidRDefault="002568C6" w:rsidP="002568C6">
      <w:pPr>
        <w:numPr>
          <w:ilvl w:val="0"/>
          <w:numId w:val="58"/>
        </w:numPr>
        <w:shd w:val="clear" w:color="auto" w:fill="F7F7FA"/>
        <w:spacing w:before="100" w:beforeAutospacing="1" w:after="100" w:afterAutospacing="1" w:line="312" w:lineRule="atLeast"/>
        <w:rPr>
          <w:ins w:id="107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75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InitialDirectory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устанавливает каталог, который отображается при первом вызове окна</w:t>
        </w:r>
      </w:ins>
    </w:p>
    <w:p w14:paraId="74FEA963" w14:textId="77777777" w:rsidR="002568C6" w:rsidRPr="002568C6" w:rsidRDefault="002568C6" w:rsidP="002568C6">
      <w:pPr>
        <w:numPr>
          <w:ilvl w:val="0"/>
          <w:numId w:val="58"/>
        </w:numPr>
        <w:shd w:val="clear" w:color="auto" w:fill="F7F7FA"/>
        <w:spacing w:before="100" w:beforeAutospacing="1" w:after="100" w:afterAutospacing="1" w:line="312" w:lineRule="atLeast"/>
        <w:rPr>
          <w:ins w:id="107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77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Title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заголовок диалогового окна</w:t>
        </w:r>
      </w:ins>
    </w:p>
    <w:p w14:paraId="68B53C37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07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079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Отдельно у класса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SaveFileDialog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можно еще выделить пару свойств:</w:t>
        </w:r>
      </w:ins>
    </w:p>
    <w:p w14:paraId="0BD3F090" w14:textId="77777777" w:rsidR="002568C6" w:rsidRPr="002568C6" w:rsidRDefault="002568C6" w:rsidP="002568C6">
      <w:pPr>
        <w:numPr>
          <w:ilvl w:val="0"/>
          <w:numId w:val="59"/>
        </w:numPr>
        <w:shd w:val="clear" w:color="auto" w:fill="F7F7FA"/>
        <w:spacing w:before="100" w:beforeAutospacing="1" w:after="100" w:afterAutospacing="1" w:line="312" w:lineRule="atLeast"/>
        <w:rPr>
          <w:ins w:id="108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81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CreatePrompt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при значении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в случае, если указан не существующий файл, то будет отображаться сообщение о его создании</w:t>
        </w:r>
      </w:ins>
    </w:p>
    <w:p w14:paraId="5CC06AF9" w14:textId="77777777" w:rsidR="002568C6" w:rsidRPr="002568C6" w:rsidRDefault="002568C6" w:rsidP="002568C6">
      <w:pPr>
        <w:numPr>
          <w:ilvl w:val="0"/>
          <w:numId w:val="59"/>
        </w:numPr>
        <w:shd w:val="clear" w:color="auto" w:fill="F7F7FA"/>
        <w:spacing w:before="100" w:beforeAutospacing="1" w:after="100" w:afterAutospacing="1" w:line="312" w:lineRule="atLeast"/>
        <w:rPr>
          <w:ins w:id="108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83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OverwritePrompt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при значении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в случае, если указан существующий файл, то будет отображаться сообщение о том, что файл будет перезаписан</w:t>
        </w:r>
      </w:ins>
    </w:p>
    <w:p w14:paraId="5CD4C82B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08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085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Чтобы отобразить диалоговое окно, надо вызвать метод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ShowDialog</w:t>
        </w:r>
        <w:proofErr w:type="spellEnd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()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6A10012B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08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087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Рассмотрим оба диалоговых окна на примере. Добавим на форму текстовое поле textBox1 и две кнопки button1 и button2. Также перетащим с панели инструментов 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 xml:space="preserve">компоненты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OpenFileDialog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SaveFileDialog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После добавления они отобразятся внизу дизайнера формы. В итоге форма будет выглядеть примерно так:</w:t>
        </w:r>
      </w:ins>
    </w:p>
    <w:p w14:paraId="0309CFE0" w14:textId="77777777" w:rsidR="002568C6" w:rsidRPr="002568C6" w:rsidRDefault="002568C6" w:rsidP="002568C6">
      <w:pPr>
        <w:spacing w:after="0" w:line="240" w:lineRule="auto"/>
        <w:rPr>
          <w:ins w:id="108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63EA04" wp14:editId="73158EEA">
            <wp:extent cx="2933700" cy="2352675"/>
            <wp:effectExtent l="19050" t="0" r="0" b="0"/>
            <wp:docPr id="41" name="Рисунок 40" descr="4.6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60 (1)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8484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08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090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Теперь изменим код формы:</w:t>
        </w:r>
      </w:ins>
    </w:p>
    <w:tbl>
      <w:tblPr>
        <w:tblW w:w="128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255"/>
      </w:tblGrid>
      <w:tr w:rsidR="002568C6" w:rsidRPr="002568C6" w14:paraId="06ED7DEB" w14:textId="77777777" w:rsidTr="002568C6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808203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908979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9AB4D7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3BC8E75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255FC52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661B4D1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406A83F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51547AA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30F36604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049D6426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2517BE3A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1AE9884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0C1E7B3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0868C76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36B610D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01B09C7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6F702A7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3D1A2D3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3046607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14:paraId="16EE9C6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5AF1FA19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14:paraId="1014682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14:paraId="79EC563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14:paraId="7AB36E3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14:paraId="50981AB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14:paraId="76456CCA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14:paraId="606B75D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14:paraId="1593DD9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14:paraId="64A9D88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14:paraId="62E5977A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14:paraId="1CF0FFA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31</w:t>
            </w:r>
          </w:p>
          <w:p w14:paraId="648BBB4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14:paraId="5F9D3D7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14:paraId="2E4B8C1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14:paraId="234A3F59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2255" w:type="dxa"/>
            <w:vAlign w:val="center"/>
            <w:hideMark/>
          </w:tcPr>
          <w:p w14:paraId="726D0FD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public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5D06D65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6A59E36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1574F24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427F792A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2F582543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39A4F7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button1.Click += button1_Click;</w:t>
            </w:r>
          </w:p>
          <w:p w14:paraId="31E82136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button2.Click += button2_Click;</w:t>
            </w:r>
          </w:p>
          <w:p w14:paraId="314EF44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openFileDialog1.Filter = "Text files(</w:t>
            </w:r>
            <w:proofErr w:type="gram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*.txt)|</w:t>
            </w:r>
            <w:proofErr w:type="gram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*.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txt|All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files(*.*)|*.*";</w:t>
            </w:r>
          </w:p>
          <w:p w14:paraId="3CFF061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saveFileDialog1.Filter = "Text files(</w:t>
            </w:r>
            <w:proofErr w:type="gram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*.txt)|</w:t>
            </w:r>
            <w:proofErr w:type="gram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*.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txt|All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files(*.*)|*.*";</w:t>
            </w:r>
          </w:p>
          <w:p w14:paraId="1E996B36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14:paraId="7EB2BBB3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//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сохранение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файла</w:t>
            </w:r>
          </w:p>
          <w:p w14:paraId="29D7AE0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void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button2_Click(object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523B0619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3D65CD9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if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(saveFileDialog1.ShowDialog() ==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DialogResult.Cancel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</w:t>
            </w:r>
          </w:p>
          <w:p w14:paraId="058CF1E6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return;</w:t>
            </w:r>
          </w:p>
          <w:p w14:paraId="0B28C87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//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получаем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выбранный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файл</w:t>
            </w:r>
          </w:p>
          <w:p w14:paraId="369E604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string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filename = saveFileDialog1.FileName;</w:t>
            </w:r>
          </w:p>
          <w:p w14:paraId="74DF893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//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сохраняем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текст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в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файл</w:t>
            </w:r>
          </w:p>
          <w:p w14:paraId="3E9FB02A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System.IO.File.WriteAllText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(filename, textBox1.Text);</w:t>
            </w:r>
          </w:p>
          <w:p w14:paraId="0F36031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MessageBox.Show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("Файл сохранен");</w:t>
            </w:r>
          </w:p>
          <w:p w14:paraId="262250CB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14:paraId="0D824CB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    // открытие файла</w:t>
            </w:r>
          </w:p>
          <w:p w14:paraId="5AC6FC6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button1_Click(object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1ECEAE8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7A0B1F9A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if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(openFileDialog1.ShowDialog() ==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DialogResult.Cancel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</w:t>
            </w:r>
          </w:p>
          <w:p w14:paraId="17C8429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return;</w:t>
            </w:r>
          </w:p>
          <w:p w14:paraId="78B081F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//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получаем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выбранный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файл</w:t>
            </w:r>
          </w:p>
          <w:p w14:paraId="2677918A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string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filename = openFileDialog1.FileName;</w:t>
            </w:r>
          </w:p>
          <w:p w14:paraId="541731A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//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читаем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файл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в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строку</w:t>
            </w:r>
          </w:p>
          <w:p w14:paraId="18D98BD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    string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fileText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System.IO.File.ReadAllText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(filename);</w:t>
            </w:r>
          </w:p>
          <w:p w14:paraId="6CD5C63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textBox1.Text =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fileText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6021038A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MessageBox.Show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Файл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открыт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14:paraId="6D91B8B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14:paraId="0A695BA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600463F4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09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092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>По нажатию на первую кнопку будет открываться окно открытия файла. После выбора файла он будет считываться, а его текст будет отображаться в текстовом поле. Клик на вторую кнопку отобразит окно для сохранения файла, в котором надо установить его название. И после этого произойдет сохранение текста из текстового поля в файл.</w:t>
        </w:r>
      </w:ins>
    </w:p>
    <w:p w14:paraId="237B81B3" w14:textId="77777777" w:rsidR="005260F3" w:rsidRDefault="005260F3" w:rsidP="002568C6"/>
    <w:p w14:paraId="542B85BF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proofErr w:type="spellStart"/>
      <w:r w:rsidRPr="002568C6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FontDialog</w:t>
      </w:r>
      <w:proofErr w:type="spellEnd"/>
      <w:r w:rsidRPr="002568C6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 и </w:t>
      </w:r>
      <w:proofErr w:type="spellStart"/>
      <w:r w:rsidRPr="002568C6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ColorDialog</w:t>
      </w:r>
      <w:proofErr w:type="spellEnd"/>
    </w:p>
    <w:p w14:paraId="24B6C26F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1093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ins w:id="1094" w:author="Unknown">
        <w:r w:rsidRPr="002568C6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FontDialog</w:t>
        </w:r>
        <w:proofErr w:type="spellEnd"/>
      </w:ins>
    </w:p>
    <w:p w14:paraId="124DF232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09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096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Для выбора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шифта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его параметров используется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FontDialog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Для его использования перенесем компонент с Панели инструментов на форму. И пусть на форме имеется кнопка button1. Тогда в коде формы пропишем следующее: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495"/>
      </w:tblGrid>
      <w:tr w:rsidR="002568C6" w:rsidRPr="002568C6" w14:paraId="3BC74C21" w14:textId="77777777" w:rsidTr="002568C6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5121C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A89E9A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7D53FA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5AF8966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DAFD7D9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2DF86A2A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2E0D87E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5824718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092521F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7095B2B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39F6CF9B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4C874A2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7D34494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59ED0356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74A5D786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194A355B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4EED995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0C20315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4A1199D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14:paraId="2046BE2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54F9556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2495" w:type="dxa"/>
            <w:vAlign w:val="center"/>
            <w:hideMark/>
          </w:tcPr>
          <w:p w14:paraId="7C4E2096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5C452854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642918D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17AC149B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3F9F3FD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5B62256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F40CC2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button1.Click += button1_Click;</w:t>
            </w:r>
          </w:p>
          <w:p w14:paraId="53E422A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// добавляем возможность выбора цвета шрифта</w:t>
            </w:r>
          </w:p>
          <w:p w14:paraId="7211FC2A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        fontDialog1.ShowColor =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true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14:paraId="3703CA8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14:paraId="277C521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765072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void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button1_Click(object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29D1419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5BCEC59A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if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(fontDialog1.ShowDialog() ==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DialogResult.Cancel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</w:t>
            </w:r>
          </w:p>
          <w:p w14:paraId="267F8D2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return;</w:t>
            </w:r>
          </w:p>
          <w:p w14:paraId="06579DD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//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установка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шрифта</w:t>
            </w:r>
          </w:p>
          <w:p w14:paraId="6A4FE8B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button1.Font = fontDialog1.Font;</w:t>
            </w:r>
          </w:p>
          <w:p w14:paraId="169EE476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//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установка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цвета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шрифта</w:t>
            </w:r>
          </w:p>
          <w:p w14:paraId="68AF36A4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button1.ForeColor = fontDialog1.Color;</w:t>
            </w:r>
          </w:p>
          <w:p w14:paraId="24D01F2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14:paraId="5F46D78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67C07204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09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098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FontDialog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имеет ряд свойств, среди которых стоит отметить следующие:</w:t>
        </w:r>
      </w:ins>
    </w:p>
    <w:p w14:paraId="5CE2F019" w14:textId="77777777" w:rsidR="002568C6" w:rsidRPr="002568C6" w:rsidRDefault="002568C6" w:rsidP="002568C6">
      <w:pPr>
        <w:numPr>
          <w:ilvl w:val="0"/>
          <w:numId w:val="61"/>
        </w:numPr>
        <w:shd w:val="clear" w:color="auto" w:fill="F7F7FA"/>
        <w:spacing w:before="100" w:beforeAutospacing="1" w:after="100" w:afterAutospacing="1" w:line="312" w:lineRule="atLeast"/>
        <w:rPr>
          <w:ins w:id="109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00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ShowColor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при значении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позволяет выбирать цвет шрифта</w:t>
        </w:r>
      </w:ins>
    </w:p>
    <w:p w14:paraId="0921D776" w14:textId="77777777" w:rsidR="002568C6" w:rsidRPr="002568C6" w:rsidRDefault="002568C6" w:rsidP="002568C6">
      <w:pPr>
        <w:numPr>
          <w:ilvl w:val="0"/>
          <w:numId w:val="61"/>
        </w:numPr>
        <w:shd w:val="clear" w:color="auto" w:fill="F7F7FA"/>
        <w:spacing w:before="100" w:beforeAutospacing="1" w:after="100" w:afterAutospacing="1" w:line="312" w:lineRule="atLeast"/>
        <w:rPr>
          <w:ins w:id="110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02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Font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выбранный в диалоговом окне шрифт</w:t>
        </w:r>
      </w:ins>
    </w:p>
    <w:p w14:paraId="72537E50" w14:textId="77777777" w:rsidR="002568C6" w:rsidRPr="002568C6" w:rsidRDefault="002568C6" w:rsidP="002568C6">
      <w:pPr>
        <w:numPr>
          <w:ilvl w:val="0"/>
          <w:numId w:val="61"/>
        </w:numPr>
        <w:shd w:val="clear" w:color="auto" w:fill="F7F7FA"/>
        <w:spacing w:before="100" w:beforeAutospacing="1" w:after="100" w:afterAutospacing="1" w:line="312" w:lineRule="atLeast"/>
        <w:rPr>
          <w:ins w:id="110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104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Color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выбранный в диалоговом окне цвет шрифта</w:t>
        </w:r>
      </w:ins>
    </w:p>
    <w:p w14:paraId="0821C8F7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10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106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>Для отображения диалогового окна используется метод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ShowDialog</w:t>
        </w:r>
        <w:proofErr w:type="spellEnd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()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13274FA0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10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108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И если мы запустим приложение и нажмем на кнопку, то нам отобразится диалоговое окно, где мы можем задать все параметры шрифта. И после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выбоа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установленные настройки будут применены к шрифту кнопки:</w:t>
        </w:r>
      </w:ins>
    </w:p>
    <w:p w14:paraId="662660D3" w14:textId="77777777" w:rsidR="002568C6" w:rsidRPr="002568C6" w:rsidRDefault="002568C6" w:rsidP="002568C6">
      <w:pPr>
        <w:spacing w:after="0" w:line="240" w:lineRule="auto"/>
        <w:rPr>
          <w:ins w:id="110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18A3C4" wp14:editId="554F5A50">
            <wp:extent cx="4257675" cy="3409950"/>
            <wp:effectExtent l="19050" t="0" r="9525" b="0"/>
            <wp:docPr id="42" name="Рисунок 41" descr="4.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61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653A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1110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ins w:id="1111" w:author="Unknown">
        <w:r w:rsidRPr="002568C6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ColorDialog</w:t>
        </w:r>
        <w:proofErr w:type="spellEnd"/>
      </w:ins>
    </w:p>
    <w:p w14:paraId="3F015576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11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13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ColorDialog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позволяет выбрать настройки цвета. Также перенесем его с Панели инструментов на форму. И изменим код формы: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495"/>
      </w:tblGrid>
      <w:tr w:rsidR="002568C6" w:rsidRPr="002568C6" w14:paraId="4AE2BA84" w14:textId="77777777" w:rsidTr="002568C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385F3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AA9A88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9B3444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D4FD7C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B14A6C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25026A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27E85573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1722E2C3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30621F5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3F5937E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5CC276F4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2B5A46E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415F0B1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763894B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73AF29B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21E14D7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5B64C5C9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440492C6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7E7F9F33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19</w:t>
            </w:r>
          </w:p>
          <w:p w14:paraId="010B6F9A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2EC5150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2495" w:type="dxa"/>
            <w:vAlign w:val="center"/>
            <w:hideMark/>
          </w:tcPr>
          <w:p w14:paraId="59C47C3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public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61DE4B0B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27F1CD4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025DB07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5F4735CB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49E79CEA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57BAAA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button1.Click += button1_Click;</w:t>
            </w:r>
          </w:p>
          <w:p w14:paraId="044DB25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// расширенное окно для выбора цвета</w:t>
            </w:r>
          </w:p>
          <w:p w14:paraId="33C06564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        colorDialog1.FullOpen =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true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14:paraId="76FE6B5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        // установка начального цвета для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colorDialog</w:t>
            </w:r>
            <w:proofErr w:type="spellEnd"/>
          </w:p>
          <w:p w14:paraId="1969DE4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        colorDialog1.Color =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this.BackColor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14:paraId="0D80F74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14:paraId="279B1C16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49141C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void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button1_Click(object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539605BA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3D668983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if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(colorDialog1.ShowDialog() ==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DialogResult.Cancel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</w:t>
            </w:r>
          </w:p>
          <w:p w14:paraId="21B6315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return;</w:t>
            </w:r>
          </w:p>
          <w:p w14:paraId="6590C7A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//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установка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цвета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формы</w:t>
            </w:r>
          </w:p>
          <w:p w14:paraId="7E47353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this.BackColor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colorDialog1.Color;</w:t>
            </w:r>
          </w:p>
          <w:p w14:paraId="0CD174F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14:paraId="5A82116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771A3DD4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11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115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 xml:space="preserve">Среди свойств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ColorDialog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следует отметить следующие:</w:t>
        </w:r>
      </w:ins>
    </w:p>
    <w:p w14:paraId="44C2F317" w14:textId="77777777" w:rsidR="002568C6" w:rsidRPr="002568C6" w:rsidRDefault="002568C6" w:rsidP="002568C6">
      <w:pPr>
        <w:numPr>
          <w:ilvl w:val="0"/>
          <w:numId w:val="62"/>
        </w:numPr>
        <w:shd w:val="clear" w:color="auto" w:fill="F7F7FA"/>
        <w:spacing w:before="100" w:beforeAutospacing="1" w:after="100" w:afterAutospacing="1" w:line="312" w:lineRule="atLeast"/>
        <w:rPr>
          <w:ins w:id="111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17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FullOpen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при значении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отображается диалоговое окно с расширенными настройками для выбора цвета</w:t>
        </w:r>
      </w:ins>
    </w:p>
    <w:p w14:paraId="05F4839D" w14:textId="77777777" w:rsidR="002568C6" w:rsidRPr="002568C6" w:rsidRDefault="002568C6" w:rsidP="002568C6">
      <w:pPr>
        <w:numPr>
          <w:ilvl w:val="0"/>
          <w:numId w:val="62"/>
        </w:numPr>
        <w:shd w:val="clear" w:color="auto" w:fill="F7F7FA"/>
        <w:spacing w:before="100" w:beforeAutospacing="1" w:after="100" w:afterAutospacing="1" w:line="312" w:lineRule="atLeast"/>
        <w:rPr>
          <w:ins w:id="111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19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SolidColorOnly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при значении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позволяет выбирать только между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отнотонные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оттенки цветов</w:t>
        </w:r>
      </w:ins>
    </w:p>
    <w:p w14:paraId="1069D1BD" w14:textId="77777777" w:rsidR="002568C6" w:rsidRPr="002568C6" w:rsidRDefault="002568C6" w:rsidP="002568C6">
      <w:pPr>
        <w:numPr>
          <w:ilvl w:val="0"/>
          <w:numId w:val="62"/>
        </w:numPr>
        <w:shd w:val="clear" w:color="auto" w:fill="F7F7FA"/>
        <w:spacing w:before="100" w:beforeAutospacing="1" w:after="100" w:afterAutospacing="1" w:line="312" w:lineRule="atLeast"/>
        <w:rPr>
          <w:ins w:id="112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121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Color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выбранный в диалоговом окне цвет</w:t>
        </w:r>
      </w:ins>
    </w:p>
    <w:p w14:paraId="469FFFE0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12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123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 при нажатии кнопку нам отобразится диалоговое окно, в котором можно установить цвет формы:</w:t>
        </w:r>
      </w:ins>
    </w:p>
    <w:p w14:paraId="03280168" w14:textId="77777777" w:rsidR="002568C6" w:rsidRDefault="002568C6" w:rsidP="002568C6">
      <w:r>
        <w:rPr>
          <w:noProof/>
          <w:lang w:eastAsia="ru-RU"/>
        </w:rPr>
        <w:drawing>
          <wp:inline distT="0" distB="0" distL="0" distR="0" wp14:anchorId="60488D2C" wp14:editId="5A5CB038">
            <wp:extent cx="4581525" cy="3200400"/>
            <wp:effectExtent l="19050" t="0" r="9525" b="0"/>
            <wp:docPr id="43" name="Рисунок 42" descr="4.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62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9BC5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proofErr w:type="spellStart"/>
      <w:r w:rsidRPr="002568C6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ErrorProvider</w:t>
      </w:r>
      <w:proofErr w:type="spellEnd"/>
    </w:p>
    <w:p w14:paraId="67C695C1" w14:textId="77777777" w:rsidR="002568C6" w:rsidRPr="002568C6" w:rsidRDefault="002568C6" w:rsidP="002568C6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2568C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09.11.2016</w:t>
      </w:r>
    </w:p>
    <w:p w14:paraId="486BFF01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12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25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ErrorProvider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не является полноценным визуальным компонентом, тем не менее он позволяет настраивать визуальное отображение ошибок при вводе пользователя. Этот элемент применяется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преимущестенно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для проверки и индикации ошибок.</w:t>
        </w:r>
      </w:ins>
    </w:p>
    <w:p w14:paraId="7222A6CC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12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127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Так, определим на форме два текстовых поля с именами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nameBox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ageBox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И далее перетащим с панели инструментов на форму элемент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ErrorProvider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3665CD5B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12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29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ErrorProvider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оторазится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под формой, а в окне свойств мы также сможем управлять его свойствами:</w:t>
        </w:r>
      </w:ins>
    </w:p>
    <w:p w14:paraId="7A83EF9A" w14:textId="77777777" w:rsidR="002568C6" w:rsidRPr="002568C6" w:rsidRDefault="002568C6" w:rsidP="002568C6">
      <w:pPr>
        <w:spacing w:after="0" w:line="240" w:lineRule="auto"/>
        <w:rPr>
          <w:ins w:id="113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0E12904" wp14:editId="48EF3BAB">
            <wp:extent cx="2505075" cy="2914650"/>
            <wp:effectExtent l="19050" t="0" r="9525" b="0"/>
            <wp:docPr id="44" name="Рисунок 43" descr="4.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63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D517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13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132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Среди его свойств можно выделить следующие:</w:t>
        </w:r>
      </w:ins>
    </w:p>
    <w:p w14:paraId="397AADCB" w14:textId="77777777" w:rsidR="002568C6" w:rsidRPr="002568C6" w:rsidRDefault="002568C6" w:rsidP="002568C6">
      <w:pPr>
        <w:numPr>
          <w:ilvl w:val="0"/>
          <w:numId w:val="64"/>
        </w:numPr>
        <w:shd w:val="clear" w:color="auto" w:fill="F7F7FA"/>
        <w:spacing w:before="100" w:beforeAutospacing="1" w:after="100" w:afterAutospacing="1" w:line="312" w:lineRule="atLeast"/>
        <w:rPr>
          <w:ins w:id="113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34" w:author="Unknown"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BlinkRate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задает частоту мигания значка ошибки</w:t>
        </w:r>
      </w:ins>
    </w:p>
    <w:p w14:paraId="326A27CD" w14:textId="77777777" w:rsidR="002568C6" w:rsidRPr="002568C6" w:rsidRDefault="002568C6" w:rsidP="002568C6">
      <w:pPr>
        <w:numPr>
          <w:ilvl w:val="0"/>
          <w:numId w:val="64"/>
        </w:numPr>
        <w:shd w:val="clear" w:color="auto" w:fill="F7F7FA"/>
        <w:spacing w:before="100" w:beforeAutospacing="1" w:after="100" w:afterAutospacing="1" w:line="312" w:lineRule="atLeast"/>
        <w:rPr>
          <w:ins w:id="113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36" w:author="Unknown"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BlinkStyle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задает, когда значок ошибки будет мигать</w:t>
        </w:r>
      </w:ins>
    </w:p>
    <w:p w14:paraId="2D85C242" w14:textId="77777777" w:rsidR="002568C6" w:rsidRPr="002568C6" w:rsidRDefault="002568C6" w:rsidP="002568C6">
      <w:pPr>
        <w:numPr>
          <w:ilvl w:val="0"/>
          <w:numId w:val="64"/>
        </w:numPr>
        <w:shd w:val="clear" w:color="auto" w:fill="F7F7FA"/>
        <w:spacing w:before="100" w:beforeAutospacing="1" w:after="100" w:afterAutospacing="1" w:line="312" w:lineRule="atLeast"/>
        <w:rPr>
          <w:ins w:id="113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38" w:author="Unknown"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Icon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устанавливает сам значок ошибки. По умолчанию это красный кружок с восклицательным знаком, но можно установить любую другую иконку.</w:t>
        </w:r>
      </w:ins>
    </w:p>
    <w:p w14:paraId="7F7A2F32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13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140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В коде формы приложения пропишем следующее:</w:t>
        </w:r>
      </w:ins>
    </w:p>
    <w:tbl>
      <w:tblPr>
        <w:tblW w:w="128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255"/>
      </w:tblGrid>
      <w:tr w:rsidR="002568C6" w:rsidRPr="002568C6" w14:paraId="1828FC98" w14:textId="77777777" w:rsidTr="002568C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D718D79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84D1B9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2129733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E36A1C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20E95F7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3FFD143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780BD54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7902BC44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78FD800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30265C99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4ABB266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08BC5E6A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3D7EAFB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4027196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37075BAA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3054664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30E432EB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3D8230A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46910A86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14:paraId="454D95B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4C74671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14:paraId="28A2C0C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14:paraId="06C9943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14:paraId="7E46DAB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</w:t>
            </w:r>
          </w:p>
          <w:p w14:paraId="7F4274A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14:paraId="3382FFF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14:paraId="43A28EF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14:paraId="4E5319E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14:paraId="6514B483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14:paraId="665DF56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14:paraId="3D9B8AB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14:paraId="1326623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14:paraId="42925429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14:paraId="02B3789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14:paraId="3A27296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14:paraId="0B6D274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14:paraId="758774E6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14:paraId="689C93AA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14:paraId="59D9C13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14:paraId="11D545E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14:paraId="3DE66A6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14:paraId="4B8BFA6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14:paraId="54133D14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14:paraId="011B106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14:paraId="06519EC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14:paraId="0445243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14:paraId="6B8A405A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14:paraId="31D3A16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14:paraId="1EE2BED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2255" w:type="dxa"/>
            <w:vAlign w:val="center"/>
            <w:hideMark/>
          </w:tcPr>
          <w:p w14:paraId="7BBEEA5B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using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System;</w:t>
            </w:r>
          </w:p>
          <w:p w14:paraId="6631991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System.ComponentModel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17CC220A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using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System.Windows.Forms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0D42A31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07676F3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namespace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HelloApp</w:t>
            </w:r>
            <w:proofErr w:type="spellEnd"/>
          </w:p>
          <w:p w14:paraId="6BBE35D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7B23A88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220645C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65AE9B7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public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768EC6F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14:paraId="5E750944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4AF14D7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nameBox.Validating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+=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nameBox_Validating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2634DCCA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ageBox.Validating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+=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ageBox_Validating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55070B1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}</w:t>
            </w:r>
          </w:p>
          <w:p w14:paraId="0A409BA4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B9F9DD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private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nameBox_Validating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(object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CancelEventArgs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65775B4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14:paraId="2EF6B8A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if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String.IsNullOrEmpty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nameBox.Text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))</w:t>
            </w:r>
          </w:p>
          <w:p w14:paraId="4A166EB4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{</w:t>
            </w:r>
          </w:p>
          <w:p w14:paraId="59A1C44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errorProvider1.SetError(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nameBox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, "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Не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указано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имя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!");</w:t>
            </w:r>
          </w:p>
          <w:p w14:paraId="2DF3F6A4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}</w:t>
            </w:r>
          </w:p>
          <w:p w14:paraId="0349CE6B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else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nameBox.Text.Length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&lt; 4)</w:t>
            </w:r>
          </w:p>
          <w:p w14:paraId="4180945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{</w:t>
            </w:r>
          </w:p>
          <w:p w14:paraId="7CC8CE83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            errorProvider1.SetError(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nameBox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, "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Слишком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короткое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имя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!");</w:t>
            </w:r>
          </w:p>
          <w:p w14:paraId="3EA76BC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}</w:t>
            </w:r>
          </w:p>
          <w:p w14:paraId="37DF8D3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else</w:t>
            </w:r>
          </w:p>
          <w:p w14:paraId="16382BA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{</w:t>
            </w:r>
          </w:p>
          <w:p w14:paraId="03EE7404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errorProvider1.Clear();</w:t>
            </w:r>
          </w:p>
          <w:p w14:paraId="6DE57D9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}</w:t>
            </w:r>
          </w:p>
          <w:p w14:paraId="180FF64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}</w:t>
            </w:r>
          </w:p>
          <w:p w14:paraId="3767D55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5703264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private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ageBox_Validating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(object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CancelEventArgs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5C49DA4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{</w:t>
            </w:r>
          </w:p>
          <w:p w14:paraId="1846C4B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int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age = 0;</w:t>
            </w:r>
          </w:p>
          <w:p w14:paraId="6DF620F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if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String.IsNullOrEmpty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ageBox.Text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))</w:t>
            </w:r>
          </w:p>
          <w:p w14:paraId="165B4DD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{</w:t>
            </w:r>
          </w:p>
          <w:p w14:paraId="47C60E3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errorProvider1.SetError(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ageBox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, "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Не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указан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возраст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!");</w:t>
            </w:r>
          </w:p>
          <w:p w14:paraId="141D31E6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}</w:t>
            </w:r>
          </w:p>
          <w:p w14:paraId="3F10021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else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(!Int32.TryParse(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ageBox.Text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, out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age))</w:t>
            </w:r>
          </w:p>
          <w:p w14:paraId="642C4B3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{</w:t>
            </w:r>
          </w:p>
          <w:p w14:paraId="124FA08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errorProvider1.SetError(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ageBox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, "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Некорретный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возраст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!");</w:t>
            </w:r>
          </w:p>
          <w:p w14:paraId="13CD4EE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14:paraId="4659C0A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else</w:t>
            </w:r>
            <w:proofErr w:type="spellEnd"/>
          </w:p>
          <w:p w14:paraId="7C4179D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{</w:t>
            </w:r>
          </w:p>
          <w:p w14:paraId="76ED55B9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errorProvider1.Clear();</w:t>
            </w:r>
          </w:p>
          <w:p w14:paraId="09FE81D6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}</w:t>
            </w:r>
          </w:p>
          <w:p w14:paraId="03C7AA5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}</w:t>
            </w:r>
          </w:p>
          <w:p w14:paraId="1DDD820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14:paraId="55D2EF0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776F2244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14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142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 xml:space="preserve">Здесь для обоих текстовых полей задано событие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Validating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которое срабатывает при вводе пользователя и призвано управлять валидацией вода. Это событие имеется и у других элементов управления, не только у текстовых полей. В обработчике события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Validating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мы смотрим на введенный текст, и если он не удовлетворяет условиям, то с помощью метода</w:t>
        </w:r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errorProvider1.SetError()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для определенного элемента добавляем ошибку. Если все условия соблюдены, то, наоборот, удаляем все ошибки с помощью метода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errorProvider1.Clear()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7D827CBE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14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144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Запустим приложение и при некорректном вводе мы увидим ошибку:</w:t>
        </w:r>
      </w:ins>
    </w:p>
    <w:p w14:paraId="11F8708C" w14:textId="77777777" w:rsidR="002568C6" w:rsidRPr="002568C6" w:rsidRDefault="002568C6" w:rsidP="002568C6">
      <w:pPr>
        <w:spacing w:after="0" w:line="240" w:lineRule="auto"/>
        <w:rPr>
          <w:ins w:id="114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D0F853" wp14:editId="17D33C88">
            <wp:extent cx="3543300" cy="1685925"/>
            <wp:effectExtent l="19050" t="0" r="0" b="0"/>
            <wp:docPr id="45" name="Рисунок 44" descr="4.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64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7784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14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147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 xml:space="preserve">Здесь есть небольшая деталь - валидация элемента будет происходить, когда мы завершим ввод и перейдем на другой элемент. Если же нам надо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валидировать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элемент по мере ввода, то тогда мы можем обрабатывать событие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TextChanged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у тех же текстовых полей.</w:t>
        </w:r>
      </w:ins>
    </w:p>
    <w:p w14:paraId="10AFAF77" w14:textId="77777777" w:rsidR="002568C6" w:rsidRDefault="00E022EB" w:rsidP="002568C6">
      <w:pPr>
        <w:ind w:firstLine="708"/>
      </w:pPr>
      <w:hyperlink r:id="rId71" w:history="1">
        <w:r w:rsidR="002568C6" w:rsidRPr="002979F7">
          <w:rPr>
            <w:rStyle w:val="a8"/>
          </w:rPr>
          <w:t>https://metanit.com/sharp/windowsforms/5.1.php</w:t>
        </w:r>
      </w:hyperlink>
    </w:p>
    <w:p w14:paraId="3EEB17AA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2568C6"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  <w:t>Меню и панели инструментов</w:t>
      </w:r>
    </w:p>
    <w:p w14:paraId="5BF79E69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2568C6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Панель инструментов </w:t>
      </w:r>
      <w:proofErr w:type="spellStart"/>
      <w:r w:rsidRPr="002568C6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ToolStrip</w:t>
      </w:r>
      <w:proofErr w:type="spellEnd"/>
    </w:p>
    <w:p w14:paraId="45851130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14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149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Элемент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представляет панель инструментов. Каждый отдельный элемент на этой панели является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объектом</w:t>
        </w:r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ToolStripItem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1CF13F9F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15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151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Ключевые свойства компонента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связаны с его позиционированием на форме:</w:t>
        </w:r>
      </w:ins>
    </w:p>
    <w:p w14:paraId="6E2280CA" w14:textId="77777777" w:rsidR="002568C6" w:rsidRPr="002568C6" w:rsidRDefault="002568C6" w:rsidP="002568C6">
      <w:pPr>
        <w:numPr>
          <w:ilvl w:val="0"/>
          <w:numId w:val="66"/>
        </w:numPr>
        <w:shd w:val="clear" w:color="auto" w:fill="F7F7FA"/>
        <w:spacing w:before="100" w:beforeAutospacing="1" w:after="100" w:afterAutospacing="1" w:line="312" w:lineRule="atLeast"/>
        <w:rPr>
          <w:ins w:id="115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53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Dock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прикрепляет панель инструментов к одной из сторон формы</w:t>
        </w:r>
      </w:ins>
    </w:p>
    <w:p w14:paraId="3CB3B0E8" w14:textId="77777777" w:rsidR="002568C6" w:rsidRPr="002568C6" w:rsidRDefault="002568C6" w:rsidP="002568C6">
      <w:pPr>
        <w:numPr>
          <w:ilvl w:val="0"/>
          <w:numId w:val="66"/>
        </w:numPr>
        <w:shd w:val="clear" w:color="auto" w:fill="F7F7FA"/>
        <w:spacing w:before="100" w:beforeAutospacing="1" w:after="100" w:afterAutospacing="1" w:line="312" w:lineRule="atLeast"/>
        <w:rPr>
          <w:ins w:id="115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55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LayoutStyle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задает ориентацию панели на форме (горизонтальная, вертикальная, табличная)</w:t>
        </w:r>
      </w:ins>
    </w:p>
    <w:p w14:paraId="549680EF" w14:textId="77777777" w:rsidR="002568C6" w:rsidRPr="002568C6" w:rsidRDefault="002568C6" w:rsidP="002568C6">
      <w:pPr>
        <w:numPr>
          <w:ilvl w:val="0"/>
          <w:numId w:val="66"/>
        </w:numPr>
        <w:shd w:val="clear" w:color="auto" w:fill="F7F7FA"/>
        <w:spacing w:before="100" w:beforeAutospacing="1" w:after="100" w:afterAutospacing="1" w:line="312" w:lineRule="atLeast"/>
        <w:rPr>
          <w:ins w:id="115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57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ShowItemToolTips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указывает, будут ли отображаться всплывающие подсказки для отдельных элементов панели инструментов</w:t>
        </w:r>
      </w:ins>
    </w:p>
    <w:p w14:paraId="2CDD23B2" w14:textId="77777777" w:rsidR="002568C6" w:rsidRPr="002568C6" w:rsidRDefault="002568C6" w:rsidP="002568C6">
      <w:pPr>
        <w:numPr>
          <w:ilvl w:val="0"/>
          <w:numId w:val="66"/>
        </w:numPr>
        <w:shd w:val="clear" w:color="auto" w:fill="F7F7FA"/>
        <w:spacing w:before="100" w:beforeAutospacing="1" w:after="100" w:afterAutospacing="1" w:line="312" w:lineRule="atLeast"/>
        <w:rPr>
          <w:ins w:id="115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59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Stretch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позволяет растянуть панель по всей длине контейнера</w:t>
        </w:r>
      </w:ins>
    </w:p>
    <w:p w14:paraId="3AAF3975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16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161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В зависимости от значения свойства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LayoutStyle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панель инструментов может располагаться по горизонтали, или в табличном виде:</w:t>
        </w:r>
      </w:ins>
    </w:p>
    <w:p w14:paraId="6F3C1684" w14:textId="77777777" w:rsidR="002568C6" w:rsidRPr="002568C6" w:rsidRDefault="002568C6" w:rsidP="002568C6">
      <w:pPr>
        <w:numPr>
          <w:ilvl w:val="0"/>
          <w:numId w:val="67"/>
        </w:numPr>
        <w:shd w:val="clear" w:color="auto" w:fill="F7F7FA"/>
        <w:spacing w:before="100" w:beforeAutospacing="1" w:after="100" w:afterAutospacing="1" w:line="312" w:lineRule="atLeast"/>
        <w:rPr>
          <w:ins w:id="116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63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HorizontalStackWithOverflow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расположение по горизонтали с переполнением - если длина панели превышает длину контейнера, то новые элементы, выходящие за границы контейнера, не отображаются, то есть панель переполняется элементами</w:t>
        </w:r>
      </w:ins>
    </w:p>
    <w:p w14:paraId="6F38BE10" w14:textId="77777777" w:rsidR="002568C6" w:rsidRPr="002568C6" w:rsidRDefault="002568C6" w:rsidP="002568C6">
      <w:pPr>
        <w:numPr>
          <w:ilvl w:val="0"/>
          <w:numId w:val="67"/>
        </w:numPr>
        <w:shd w:val="clear" w:color="auto" w:fill="F7F7FA"/>
        <w:spacing w:before="100" w:beforeAutospacing="1" w:after="100" w:afterAutospacing="1" w:line="312" w:lineRule="atLeast"/>
        <w:rPr>
          <w:ins w:id="116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65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StackWithOverflow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элементы располагаются автоматически с переполнением</w:t>
        </w:r>
      </w:ins>
    </w:p>
    <w:p w14:paraId="6EE04C3E" w14:textId="77777777" w:rsidR="002568C6" w:rsidRPr="002568C6" w:rsidRDefault="002568C6" w:rsidP="002568C6">
      <w:pPr>
        <w:numPr>
          <w:ilvl w:val="0"/>
          <w:numId w:val="67"/>
        </w:numPr>
        <w:shd w:val="clear" w:color="auto" w:fill="F7F7FA"/>
        <w:spacing w:before="100" w:beforeAutospacing="1" w:after="100" w:afterAutospacing="1" w:line="312" w:lineRule="atLeast"/>
        <w:rPr>
          <w:ins w:id="116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67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VerticalStackWithOverflow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элементы располагаются вертикально с переполнением</w:t>
        </w:r>
      </w:ins>
    </w:p>
    <w:p w14:paraId="2DD9DE09" w14:textId="77777777" w:rsidR="002568C6" w:rsidRPr="002568C6" w:rsidRDefault="002568C6" w:rsidP="002568C6">
      <w:pPr>
        <w:numPr>
          <w:ilvl w:val="0"/>
          <w:numId w:val="67"/>
        </w:numPr>
        <w:shd w:val="clear" w:color="auto" w:fill="F7F7FA"/>
        <w:spacing w:before="100" w:beforeAutospacing="1" w:after="100" w:afterAutospacing="1" w:line="312" w:lineRule="atLeast"/>
        <w:rPr>
          <w:ins w:id="116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69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Flow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элементы располагаются автоматически, но без переполнения - если длина панели меньше длины контейнера, то выходящие за границы элементы переносятся, а панель инструментов растягивается, чтобы вместить все элементы</w:t>
        </w:r>
      </w:ins>
    </w:p>
    <w:p w14:paraId="1A27CE52" w14:textId="77777777" w:rsidR="002568C6" w:rsidRPr="002568C6" w:rsidRDefault="002344E3" w:rsidP="002568C6">
      <w:pPr>
        <w:shd w:val="clear" w:color="auto" w:fill="F7F7FA"/>
        <w:spacing w:beforeAutospacing="1" w:after="0" w:afterAutospacing="1" w:line="240" w:lineRule="auto"/>
        <w:ind w:left="720"/>
        <w:rPr>
          <w:ins w:id="117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DC5DF9C" wp14:editId="4B2031F9">
            <wp:extent cx="2457450" cy="1857375"/>
            <wp:effectExtent l="19050" t="0" r="0" b="0"/>
            <wp:docPr id="46" name="Рисунок 45" descr="4.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65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EB78" w14:textId="77777777" w:rsidR="002568C6" w:rsidRPr="002568C6" w:rsidRDefault="002568C6" w:rsidP="002568C6">
      <w:pPr>
        <w:numPr>
          <w:ilvl w:val="0"/>
          <w:numId w:val="67"/>
        </w:numPr>
        <w:shd w:val="clear" w:color="auto" w:fill="F7F7FA"/>
        <w:spacing w:before="100" w:beforeAutospacing="1" w:after="100" w:afterAutospacing="1" w:line="312" w:lineRule="atLeast"/>
        <w:rPr>
          <w:ins w:id="117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72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Table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элементы позиционируются в виде таблицы</w:t>
        </w:r>
      </w:ins>
    </w:p>
    <w:p w14:paraId="4AB01F9A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17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174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Если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LayoutStyle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имеет значения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HorizontalStackWithOverflow</w:t>
        </w:r>
        <w:proofErr w:type="spellEnd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 xml:space="preserve"> / 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VerticalStackWithOverflow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то с помощью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свойства</w:t>
        </w:r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CanOverflow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мы можем задать поведение при переполнении. Так, если это свойство равно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true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(значение по умолчанию), то для элементов, не попадающих в границы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создается выпадающий список:</w:t>
        </w:r>
      </w:ins>
    </w:p>
    <w:p w14:paraId="61B93BF2" w14:textId="77777777" w:rsidR="002568C6" w:rsidRPr="002568C6" w:rsidRDefault="002344E3" w:rsidP="002568C6">
      <w:pPr>
        <w:spacing w:after="0" w:line="240" w:lineRule="auto"/>
        <w:rPr>
          <w:ins w:id="117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29F02E" wp14:editId="3CEFDC91">
            <wp:extent cx="3028950" cy="2171700"/>
            <wp:effectExtent l="19050" t="0" r="0" b="0"/>
            <wp:docPr id="47" name="Рисунок 46" descr="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4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AD6D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17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177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При значении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false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подобный выпадающий список не создается.</w:t>
        </w:r>
      </w:ins>
    </w:p>
    <w:p w14:paraId="4B32E166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1178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ins w:id="1179" w:author="Unknown">
        <w:r w:rsidRPr="002568C6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Типы элементов панели и их добавление</w:t>
        </w:r>
      </w:ins>
    </w:p>
    <w:p w14:paraId="79FDE5BC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18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181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Панель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может содержать объекты следующих классов</w:t>
        </w:r>
      </w:ins>
    </w:p>
    <w:p w14:paraId="1C635BC7" w14:textId="77777777" w:rsidR="002568C6" w:rsidRPr="002568C6" w:rsidRDefault="002568C6" w:rsidP="002568C6">
      <w:pPr>
        <w:numPr>
          <w:ilvl w:val="0"/>
          <w:numId w:val="68"/>
        </w:numPr>
        <w:shd w:val="clear" w:color="auto" w:fill="F7F7FA"/>
        <w:spacing w:before="100" w:beforeAutospacing="1" w:after="100" w:afterAutospacing="1" w:line="312" w:lineRule="atLeast"/>
        <w:rPr>
          <w:ins w:id="118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83" w:author="Unknown"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ToolStripLabel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текстовая метка на панели инструментов, представляет функциональность элементов Label и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LinkLabel</w:t>
        </w:r>
        <w:proofErr w:type="spellEnd"/>
      </w:ins>
    </w:p>
    <w:p w14:paraId="2AC4AC26" w14:textId="77777777" w:rsidR="002568C6" w:rsidRPr="002568C6" w:rsidRDefault="002568C6" w:rsidP="002568C6">
      <w:pPr>
        <w:numPr>
          <w:ilvl w:val="0"/>
          <w:numId w:val="68"/>
        </w:numPr>
        <w:shd w:val="clear" w:color="auto" w:fill="F7F7FA"/>
        <w:spacing w:before="100" w:beforeAutospacing="1" w:after="100" w:afterAutospacing="1" w:line="312" w:lineRule="atLeast"/>
        <w:rPr>
          <w:ins w:id="118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85" w:author="Unknown"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ToolStripButton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аналогичен элементу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Button.Также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имеет событие Click, с помощью которого можно обработать нажатие пользователя на кнопку</w:t>
        </w:r>
      </w:ins>
    </w:p>
    <w:p w14:paraId="560CF2E3" w14:textId="77777777" w:rsidR="002568C6" w:rsidRPr="002568C6" w:rsidRDefault="002568C6" w:rsidP="002568C6">
      <w:pPr>
        <w:numPr>
          <w:ilvl w:val="0"/>
          <w:numId w:val="68"/>
        </w:numPr>
        <w:shd w:val="clear" w:color="auto" w:fill="F7F7FA"/>
        <w:spacing w:before="100" w:beforeAutospacing="1" w:after="100" w:afterAutospacing="1" w:line="312" w:lineRule="atLeast"/>
        <w:rPr>
          <w:ins w:id="118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87" w:author="Unknown"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ToolStripSeparator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визуальный разделитель между другими элементами на панели инструментов</w:t>
        </w:r>
      </w:ins>
    </w:p>
    <w:p w14:paraId="49CEDA70" w14:textId="77777777" w:rsidR="002568C6" w:rsidRPr="002568C6" w:rsidRDefault="002568C6" w:rsidP="002568C6">
      <w:pPr>
        <w:numPr>
          <w:ilvl w:val="0"/>
          <w:numId w:val="68"/>
        </w:numPr>
        <w:shd w:val="clear" w:color="auto" w:fill="F7F7FA"/>
        <w:spacing w:before="100" w:beforeAutospacing="1" w:after="100" w:afterAutospacing="1" w:line="312" w:lineRule="atLeast"/>
        <w:rPr>
          <w:ins w:id="118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89" w:author="Unknown"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ToolStripToolStripComboBox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подобен стандартному элементу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ComboBox</w:t>
        </w:r>
        <w:proofErr w:type="spellEnd"/>
      </w:ins>
    </w:p>
    <w:p w14:paraId="1F9ECAB7" w14:textId="77777777" w:rsidR="002568C6" w:rsidRPr="002568C6" w:rsidRDefault="002568C6" w:rsidP="002568C6">
      <w:pPr>
        <w:numPr>
          <w:ilvl w:val="0"/>
          <w:numId w:val="68"/>
        </w:numPr>
        <w:shd w:val="clear" w:color="auto" w:fill="F7F7FA"/>
        <w:spacing w:before="100" w:beforeAutospacing="1" w:after="100" w:afterAutospacing="1" w:line="312" w:lineRule="atLeast"/>
        <w:rPr>
          <w:ins w:id="119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91" w:author="Unknown"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ToolStripTextBox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аналогичен текстовому полю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TextBox</w:t>
        </w:r>
        <w:proofErr w:type="spellEnd"/>
      </w:ins>
    </w:p>
    <w:p w14:paraId="29D381A8" w14:textId="77777777" w:rsidR="002568C6" w:rsidRPr="002568C6" w:rsidRDefault="002568C6" w:rsidP="002568C6">
      <w:pPr>
        <w:numPr>
          <w:ilvl w:val="0"/>
          <w:numId w:val="68"/>
        </w:numPr>
        <w:shd w:val="clear" w:color="auto" w:fill="F7F7FA"/>
        <w:spacing w:before="100" w:beforeAutospacing="1" w:after="100" w:afterAutospacing="1" w:line="312" w:lineRule="atLeast"/>
        <w:rPr>
          <w:ins w:id="119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93" w:author="Unknown"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ToolStripProgressBar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индикатор прогресса, как и элемент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ProgressBar</w:t>
        </w:r>
        <w:proofErr w:type="spellEnd"/>
      </w:ins>
    </w:p>
    <w:p w14:paraId="3221E632" w14:textId="77777777" w:rsidR="002568C6" w:rsidRPr="002568C6" w:rsidRDefault="002568C6" w:rsidP="002568C6">
      <w:pPr>
        <w:numPr>
          <w:ilvl w:val="0"/>
          <w:numId w:val="68"/>
        </w:numPr>
        <w:shd w:val="clear" w:color="auto" w:fill="F7F7FA"/>
        <w:spacing w:before="100" w:beforeAutospacing="1" w:after="100" w:afterAutospacing="1" w:line="312" w:lineRule="atLeast"/>
        <w:rPr>
          <w:ins w:id="119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195" w:author="Unknown"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lastRenderedPageBreak/>
          <w:t>ToolStripDropDownButton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представляет кнопку, по нажатию на которую открывается выпадающее меню</w:t>
        </w:r>
      </w:ins>
    </w:p>
    <w:p w14:paraId="5988CFAC" w14:textId="77777777" w:rsidR="002568C6" w:rsidRPr="002568C6" w:rsidRDefault="002344E3" w:rsidP="002568C6">
      <w:pPr>
        <w:shd w:val="clear" w:color="auto" w:fill="F7F7FA"/>
        <w:spacing w:beforeAutospacing="1" w:after="0" w:afterAutospacing="1" w:line="240" w:lineRule="auto"/>
        <w:ind w:left="720"/>
        <w:rPr>
          <w:ins w:id="119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58ED87EE" wp14:editId="2B84ACD3">
            <wp:extent cx="2867025" cy="1857375"/>
            <wp:effectExtent l="19050" t="0" r="9525" b="0"/>
            <wp:docPr id="48" name="Рисунок 47" descr="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5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EC92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ind w:left="720"/>
        <w:rPr>
          <w:ins w:id="119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198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К каждому элементу выпадающего меню дополнительно можно прикрепить обработчик нажатия и обработать клик по этим пунктам меню</w:t>
        </w:r>
      </w:ins>
    </w:p>
    <w:p w14:paraId="75E79D3D" w14:textId="77777777" w:rsidR="002568C6" w:rsidRPr="002568C6" w:rsidRDefault="002568C6" w:rsidP="002568C6">
      <w:pPr>
        <w:numPr>
          <w:ilvl w:val="0"/>
          <w:numId w:val="68"/>
        </w:numPr>
        <w:shd w:val="clear" w:color="auto" w:fill="F7F7FA"/>
        <w:spacing w:before="100" w:beforeAutospacing="1" w:after="100" w:afterAutospacing="1" w:line="312" w:lineRule="atLeast"/>
        <w:rPr>
          <w:ins w:id="119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200" w:author="Unknown"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ToolStripSplitButton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объединяет функциональность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ToolStripDropDownButton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ToolStripButton</w:t>
        </w:r>
        <w:proofErr w:type="spellEnd"/>
      </w:ins>
    </w:p>
    <w:p w14:paraId="51882545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20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02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Добавить новые элементы можно в режиме дизайнера:</w:t>
        </w:r>
      </w:ins>
    </w:p>
    <w:p w14:paraId="6F0AA87F" w14:textId="77777777" w:rsidR="002568C6" w:rsidRPr="002568C6" w:rsidRDefault="002344E3" w:rsidP="002568C6">
      <w:pPr>
        <w:spacing w:after="0" w:line="240" w:lineRule="auto"/>
        <w:rPr>
          <w:ins w:id="120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E6DBB1" wp14:editId="0286E242">
            <wp:extent cx="2924175" cy="2324100"/>
            <wp:effectExtent l="19050" t="0" r="9525" b="0"/>
            <wp:docPr id="49" name="Рисунок 48" descr="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6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0794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20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05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Также можно добавлять новые элементы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программно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в коде. Их расположение на панели инструментов будет соответствовать порядку добавления. Все элементы хранятся в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в свойстве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Items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Мы можем добавить в него любой объект класса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ToolStripItem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(то есть любой из </w:t>
        </w:r>
        <w:proofErr w:type="gram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выше перечисленных</w:t>
        </w:r>
        <w:proofErr w:type="gram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классов, так как они наследуются от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ToolStripItem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):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495"/>
      </w:tblGrid>
      <w:tr w:rsidR="002568C6" w:rsidRPr="002568C6" w14:paraId="028AC8AD" w14:textId="77777777" w:rsidTr="002568C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025A9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458F6B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23FDB15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5689D8F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155143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7F6047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7416D5D9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2B16D21B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  <w:p w14:paraId="25871B6B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4B33A7E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17BCD5B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4260431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01FAD999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0F7A68F3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6618E5C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643305C9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1471E6B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70AC7CC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2495" w:type="dxa"/>
            <w:vAlign w:val="center"/>
            <w:hideMark/>
          </w:tcPr>
          <w:p w14:paraId="243CB684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public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4832AB1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5ADB441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28D0D87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6F0C1A99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3E655E96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1EA75D6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ToolStripButton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clearBtn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ToolStripButton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2AB7685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clearBtn.Text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= "Clear";</w:t>
            </w:r>
          </w:p>
          <w:p w14:paraId="5929892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// устанавливаем обработчик нажатия</w:t>
            </w:r>
          </w:p>
          <w:p w14:paraId="29803B19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clearBtn.Click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+=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btn_Click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3767E6F4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toolStrip1.Items.Add(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clearBtn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2813F350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14:paraId="206A0148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DBFE9F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void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btn_Click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(object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66809002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14:paraId="6D219BA7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MessageBox.Show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("Производится удаление");</w:t>
            </w:r>
          </w:p>
          <w:p w14:paraId="3D5D4A55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14:paraId="3EF971A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21414B9F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20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07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>Кроме того, здесь задается обработчик, позволяющий обрабатывать нажатия по кнопки на панели инструментов.</w:t>
        </w:r>
      </w:ins>
    </w:p>
    <w:p w14:paraId="60FEE422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20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09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Элементы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ToolStripButton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ToolStripDropDownButton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ToolStripSplitButton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могут отображать как текст, так и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изобажения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оибо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сразу и то, и другое. Для управления размещением изображений в этих элементах имеются следующие свойства:</w:t>
        </w:r>
      </w:ins>
    </w:p>
    <w:p w14:paraId="2D82E73C" w14:textId="77777777" w:rsidR="002568C6" w:rsidRPr="002568C6" w:rsidRDefault="002568C6" w:rsidP="002568C6">
      <w:pPr>
        <w:numPr>
          <w:ilvl w:val="0"/>
          <w:numId w:val="69"/>
        </w:numPr>
        <w:shd w:val="clear" w:color="auto" w:fill="F7F7FA"/>
        <w:spacing w:before="100" w:beforeAutospacing="1" w:after="100" w:afterAutospacing="1" w:line="312" w:lineRule="atLeast"/>
        <w:rPr>
          <w:ins w:id="121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211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DisplayStyle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определяет, будет ли отображаться на элементе текст, или изображение, или и то и другое.</w:t>
        </w:r>
      </w:ins>
    </w:p>
    <w:p w14:paraId="11EDBE71" w14:textId="77777777" w:rsidR="002568C6" w:rsidRPr="002568C6" w:rsidRDefault="002568C6" w:rsidP="002568C6">
      <w:pPr>
        <w:numPr>
          <w:ilvl w:val="0"/>
          <w:numId w:val="69"/>
        </w:numPr>
        <w:shd w:val="clear" w:color="auto" w:fill="F7F7FA"/>
        <w:spacing w:before="100" w:beforeAutospacing="1" w:after="100" w:afterAutospacing="1" w:line="312" w:lineRule="atLeast"/>
        <w:rPr>
          <w:ins w:id="121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13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Image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указывает на само изображение</w:t>
        </w:r>
      </w:ins>
    </w:p>
    <w:p w14:paraId="68AFC020" w14:textId="77777777" w:rsidR="002568C6" w:rsidRPr="002568C6" w:rsidRDefault="002568C6" w:rsidP="002568C6">
      <w:pPr>
        <w:numPr>
          <w:ilvl w:val="0"/>
          <w:numId w:val="69"/>
        </w:numPr>
        <w:shd w:val="clear" w:color="auto" w:fill="F7F7FA"/>
        <w:spacing w:before="100" w:beforeAutospacing="1" w:after="100" w:afterAutospacing="1" w:line="312" w:lineRule="atLeast"/>
        <w:rPr>
          <w:ins w:id="121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215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ImageAlign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устанавливает выравнивание изображения относительно элемента</w:t>
        </w:r>
      </w:ins>
    </w:p>
    <w:p w14:paraId="396A8BFA" w14:textId="77777777" w:rsidR="002568C6" w:rsidRPr="002568C6" w:rsidRDefault="002568C6" w:rsidP="002568C6">
      <w:pPr>
        <w:numPr>
          <w:ilvl w:val="0"/>
          <w:numId w:val="69"/>
        </w:numPr>
        <w:shd w:val="clear" w:color="auto" w:fill="F7F7FA"/>
        <w:spacing w:before="100" w:beforeAutospacing="1" w:after="100" w:afterAutospacing="1" w:line="312" w:lineRule="atLeast"/>
        <w:rPr>
          <w:ins w:id="121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217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ImageScaling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указывает, будет ли изображение растягиваться, чтобы заполнить все пространство элемента</w:t>
        </w:r>
      </w:ins>
    </w:p>
    <w:p w14:paraId="4788D56E" w14:textId="77777777" w:rsidR="002568C6" w:rsidRPr="002568C6" w:rsidRDefault="002568C6" w:rsidP="002568C6">
      <w:pPr>
        <w:numPr>
          <w:ilvl w:val="0"/>
          <w:numId w:val="69"/>
        </w:numPr>
        <w:shd w:val="clear" w:color="auto" w:fill="F7F7FA"/>
        <w:spacing w:before="100" w:beforeAutospacing="1" w:after="100" w:afterAutospacing="1" w:line="312" w:lineRule="atLeast"/>
        <w:rPr>
          <w:ins w:id="121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219" w:author="Unknown"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ImageTransparentColor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указывает, будет ли цвет изображения прозрачным</w:t>
        </w:r>
      </w:ins>
    </w:p>
    <w:p w14:paraId="6770AE1B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22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21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Чтобы указать разместить изображение на кнопке, у свойства </w:t>
        </w:r>
        <w:proofErr w:type="spellStart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DisplayStyle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надо установить значение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Image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Если мы хотим, чтобы кнопка отображала только текст, то надо указать значение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Text</w:t>
        </w:r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либо можно комбинировать два значения с помощью другого значения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ImageAndText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p w14:paraId="68D43725" w14:textId="77777777" w:rsidR="002568C6" w:rsidRPr="002568C6" w:rsidRDefault="002344E3" w:rsidP="002568C6">
      <w:pPr>
        <w:spacing w:after="0" w:line="240" w:lineRule="auto"/>
        <w:rPr>
          <w:ins w:id="122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A29FFF" wp14:editId="78E0BEF2">
            <wp:extent cx="2933700" cy="1876425"/>
            <wp:effectExtent l="19050" t="0" r="0" b="0"/>
            <wp:docPr id="50" name="Рисунок 49" descr="5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7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7184" w14:textId="77777777" w:rsidR="002568C6" w:rsidRPr="002568C6" w:rsidRDefault="002568C6" w:rsidP="002568C6">
      <w:pPr>
        <w:shd w:val="clear" w:color="auto" w:fill="F7F7FA"/>
        <w:spacing w:before="100" w:beforeAutospacing="1" w:after="100" w:afterAutospacing="1" w:line="312" w:lineRule="atLeast"/>
        <w:rPr>
          <w:ins w:id="122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24" w:author="Unknown"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Все эти значения хранятся в перечислении</w:t>
        </w:r>
        <w:r w:rsidRPr="002568C6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2568C6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ToolStripItemDisplayStyle</w:t>
        </w:r>
        <w:proofErr w:type="spellEnd"/>
        <w:r w:rsidRPr="002568C6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Также можно установить свойства в коде c#: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2568C6" w:rsidRPr="002568C6" w14:paraId="73FCB449" w14:textId="77777777" w:rsidTr="002568C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2939E16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4247041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4F36BA4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14:paraId="69756059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56FE1424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6C5792C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600" w:type="dxa"/>
            <w:vAlign w:val="center"/>
            <w:hideMark/>
          </w:tcPr>
          <w:p w14:paraId="76A7A79F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ToolStripButton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clearBtn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2568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ToolStripButton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18D6875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clearBtn.Text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"</w:t>
            </w: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Поиск</w:t>
            </w:r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";</w:t>
            </w:r>
          </w:p>
          <w:p w14:paraId="79138CFD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clearBtn.DisplayStyle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ToolStripItemDisplayStyle.ImageAndText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7E14CB6E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clearBtn.Image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Image.FromFile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(@"D:\Icons\0023\search32.png");</w:t>
            </w:r>
          </w:p>
          <w:p w14:paraId="7ECD2F2C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// добавляем на панель инструментов</w:t>
            </w:r>
          </w:p>
          <w:p w14:paraId="2097A0B3" w14:textId="77777777" w:rsidR="002568C6" w:rsidRPr="002568C6" w:rsidRDefault="002568C6" w:rsidP="002568C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toolStrip1.Items.Add(</w:t>
            </w:r>
            <w:proofErr w:type="spellStart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clearBtn</w:t>
            </w:r>
            <w:proofErr w:type="spellEnd"/>
            <w:r w:rsidRPr="002568C6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</w:tc>
      </w:tr>
    </w:tbl>
    <w:p w14:paraId="409D5CBD" w14:textId="77777777" w:rsidR="002568C6" w:rsidRDefault="002568C6" w:rsidP="002568C6">
      <w:pPr>
        <w:ind w:firstLine="708"/>
      </w:pPr>
    </w:p>
    <w:p w14:paraId="6FFBA130" w14:textId="77777777" w:rsidR="002344E3" w:rsidRDefault="00E022EB" w:rsidP="002568C6">
      <w:pPr>
        <w:ind w:firstLine="708"/>
      </w:pPr>
      <w:hyperlink r:id="rId77" w:history="1">
        <w:r w:rsidR="002344E3" w:rsidRPr="002979F7">
          <w:rPr>
            <w:rStyle w:val="a8"/>
          </w:rPr>
          <w:t>https://metanit.com/sharp/windowsforms/5.1.php</w:t>
        </w:r>
      </w:hyperlink>
    </w:p>
    <w:p w14:paraId="2363A92C" w14:textId="77777777" w:rsidR="002344E3" w:rsidRDefault="00E022EB" w:rsidP="002568C6">
      <w:pPr>
        <w:ind w:firstLine="708"/>
      </w:pPr>
      <w:hyperlink r:id="rId78" w:history="1">
        <w:r w:rsidR="002344E3" w:rsidRPr="002979F7">
          <w:rPr>
            <w:rStyle w:val="a8"/>
          </w:rPr>
          <w:t>https://metanit.com/sharp/windowsforms/5.2.php</w:t>
        </w:r>
      </w:hyperlink>
    </w:p>
    <w:p w14:paraId="415DC4D7" w14:textId="77777777" w:rsidR="007A63B3" w:rsidRPr="007A63B3" w:rsidRDefault="007A63B3" w:rsidP="007A63B3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7A63B3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Создание меню </w:t>
      </w:r>
      <w:proofErr w:type="spellStart"/>
      <w:r w:rsidRPr="007A63B3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MenuStrip</w:t>
      </w:r>
      <w:proofErr w:type="spellEnd"/>
    </w:p>
    <w:p w14:paraId="45554D5D" w14:textId="77777777" w:rsidR="007A63B3" w:rsidRPr="007A63B3" w:rsidRDefault="007A63B3" w:rsidP="007A63B3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7A63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31.10.2015</w:t>
      </w:r>
    </w:p>
    <w:p w14:paraId="7485B9C8" w14:textId="77777777" w:rsidR="007A63B3" w:rsidRPr="007A63B3" w:rsidRDefault="007A63B3" w:rsidP="007A63B3">
      <w:pPr>
        <w:shd w:val="clear" w:color="auto" w:fill="F7F7FA"/>
        <w:spacing w:before="100" w:beforeAutospacing="1" w:after="100" w:afterAutospacing="1" w:line="312" w:lineRule="atLeast"/>
        <w:rPr>
          <w:ins w:id="122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26" w:author="Unknown"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Для создания меню в Windows </w:t>
        </w:r>
        <w:proofErr w:type="spellStart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Forms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применяется элемент</w:t>
        </w:r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7A63B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MenuStrip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Данный класс унаследован от </w:t>
        </w:r>
        <w:proofErr w:type="spellStart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поэтому наследует его функциональность.</w:t>
        </w:r>
      </w:ins>
    </w:p>
    <w:p w14:paraId="4935150F" w14:textId="77777777" w:rsidR="007A63B3" w:rsidRPr="007A63B3" w:rsidRDefault="007A63B3" w:rsidP="007A63B3">
      <w:pPr>
        <w:shd w:val="clear" w:color="auto" w:fill="F7F7FA"/>
        <w:spacing w:before="100" w:beforeAutospacing="1" w:after="100" w:afterAutospacing="1" w:line="312" w:lineRule="atLeast"/>
        <w:rPr>
          <w:ins w:id="122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28" w:author="Unknown"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Наиболее важные свойства компонента </w:t>
        </w:r>
        <w:proofErr w:type="spellStart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MenuStrip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p w14:paraId="1475AD67" w14:textId="77777777" w:rsidR="007A63B3" w:rsidRPr="007A63B3" w:rsidRDefault="007A63B3" w:rsidP="007A63B3">
      <w:pPr>
        <w:numPr>
          <w:ilvl w:val="0"/>
          <w:numId w:val="71"/>
        </w:numPr>
        <w:shd w:val="clear" w:color="auto" w:fill="F7F7FA"/>
        <w:spacing w:before="100" w:beforeAutospacing="1" w:after="100" w:afterAutospacing="1" w:line="312" w:lineRule="atLeast"/>
        <w:rPr>
          <w:ins w:id="122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230" w:author="Unknown"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Dock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прикрепляет меню к одной из сторон формы</w:t>
        </w:r>
      </w:ins>
    </w:p>
    <w:p w14:paraId="018A10CE" w14:textId="77777777" w:rsidR="007A63B3" w:rsidRPr="007A63B3" w:rsidRDefault="007A63B3" w:rsidP="007A63B3">
      <w:pPr>
        <w:numPr>
          <w:ilvl w:val="0"/>
          <w:numId w:val="71"/>
        </w:numPr>
        <w:shd w:val="clear" w:color="auto" w:fill="F7F7FA"/>
        <w:spacing w:before="100" w:beforeAutospacing="1" w:after="100" w:afterAutospacing="1" w:line="312" w:lineRule="atLeast"/>
        <w:rPr>
          <w:ins w:id="123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232" w:author="Unknown"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LayoutStyle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задает ориентацию панели меню на форме. Может также, как и с </w:t>
        </w:r>
        <w:proofErr w:type="spellStart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принимать следующие значения</w:t>
        </w:r>
      </w:ins>
    </w:p>
    <w:p w14:paraId="28B34DC8" w14:textId="77777777" w:rsidR="007A63B3" w:rsidRPr="007A63B3" w:rsidRDefault="007A63B3" w:rsidP="007A63B3">
      <w:pPr>
        <w:numPr>
          <w:ilvl w:val="1"/>
          <w:numId w:val="71"/>
        </w:numPr>
        <w:shd w:val="clear" w:color="auto" w:fill="F7F7FA"/>
        <w:spacing w:before="100" w:beforeAutospacing="1" w:after="100" w:afterAutospacing="1" w:line="312" w:lineRule="atLeast"/>
        <w:rPr>
          <w:ins w:id="123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234" w:author="Unknown"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HorizontalStackWithOverflow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расположение по горизонтали с переполнением - если длина меню превышает длину контейнера, то новые элементы, выходящие за границы контейнера, не отображаются, то есть панель переполняется элементами</w:t>
        </w:r>
      </w:ins>
    </w:p>
    <w:p w14:paraId="01BBCC2D" w14:textId="77777777" w:rsidR="007A63B3" w:rsidRPr="007A63B3" w:rsidRDefault="007A63B3" w:rsidP="007A63B3">
      <w:pPr>
        <w:numPr>
          <w:ilvl w:val="1"/>
          <w:numId w:val="71"/>
        </w:numPr>
        <w:shd w:val="clear" w:color="auto" w:fill="F7F7FA"/>
        <w:spacing w:before="100" w:beforeAutospacing="1" w:after="100" w:afterAutospacing="1" w:line="312" w:lineRule="atLeast"/>
        <w:rPr>
          <w:ins w:id="123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236" w:author="Unknown"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StackWithOverflow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элементы располагаются автоматически с переполнением</w:t>
        </w:r>
      </w:ins>
    </w:p>
    <w:p w14:paraId="1C948326" w14:textId="77777777" w:rsidR="007A63B3" w:rsidRPr="007A63B3" w:rsidRDefault="007A63B3" w:rsidP="007A63B3">
      <w:pPr>
        <w:numPr>
          <w:ilvl w:val="1"/>
          <w:numId w:val="71"/>
        </w:numPr>
        <w:shd w:val="clear" w:color="auto" w:fill="F7F7FA"/>
        <w:spacing w:before="100" w:beforeAutospacing="1" w:after="100" w:afterAutospacing="1" w:line="312" w:lineRule="atLeast"/>
        <w:rPr>
          <w:ins w:id="123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238" w:author="Unknown"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VerticalStackWithOverflow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элементы располагаются вертикально с переполнением</w:t>
        </w:r>
      </w:ins>
    </w:p>
    <w:p w14:paraId="08780BC2" w14:textId="77777777" w:rsidR="007A63B3" w:rsidRPr="007A63B3" w:rsidRDefault="007A63B3" w:rsidP="007A63B3">
      <w:pPr>
        <w:numPr>
          <w:ilvl w:val="1"/>
          <w:numId w:val="71"/>
        </w:numPr>
        <w:shd w:val="clear" w:color="auto" w:fill="F7F7FA"/>
        <w:spacing w:before="100" w:beforeAutospacing="1" w:after="100" w:afterAutospacing="1" w:line="312" w:lineRule="atLeast"/>
        <w:rPr>
          <w:ins w:id="123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240" w:author="Unknown"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Flow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элементы размещаются автоматически, но без переполнения - если длина панели меню меньше длины контейнера, то выходящие за границы элементы переносятся</w:t>
        </w:r>
      </w:ins>
    </w:p>
    <w:p w14:paraId="0067D421" w14:textId="77777777" w:rsidR="007A63B3" w:rsidRPr="007A63B3" w:rsidRDefault="007A63B3" w:rsidP="007A63B3">
      <w:pPr>
        <w:numPr>
          <w:ilvl w:val="1"/>
          <w:numId w:val="71"/>
        </w:numPr>
        <w:shd w:val="clear" w:color="auto" w:fill="F7F7FA"/>
        <w:spacing w:before="100" w:beforeAutospacing="1" w:after="100" w:afterAutospacing="1" w:line="312" w:lineRule="atLeast"/>
        <w:rPr>
          <w:ins w:id="124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242" w:author="Unknown"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Table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элементы позиционируются в виде таблицы</w:t>
        </w:r>
      </w:ins>
    </w:p>
    <w:p w14:paraId="2A41AC20" w14:textId="77777777" w:rsidR="007A63B3" w:rsidRPr="007A63B3" w:rsidRDefault="007A63B3" w:rsidP="007A63B3">
      <w:pPr>
        <w:numPr>
          <w:ilvl w:val="0"/>
          <w:numId w:val="71"/>
        </w:numPr>
        <w:shd w:val="clear" w:color="auto" w:fill="F7F7FA"/>
        <w:spacing w:before="100" w:beforeAutospacing="1" w:after="100" w:afterAutospacing="1" w:line="312" w:lineRule="atLeast"/>
        <w:rPr>
          <w:ins w:id="124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244" w:author="Unknown"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ShowItemToolTips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указывает, будут ли отображаться всплывающие подсказки для отдельных элементов меню</w:t>
        </w:r>
      </w:ins>
    </w:p>
    <w:p w14:paraId="34751750" w14:textId="77777777" w:rsidR="007A63B3" w:rsidRPr="007A63B3" w:rsidRDefault="007A63B3" w:rsidP="007A63B3">
      <w:pPr>
        <w:numPr>
          <w:ilvl w:val="0"/>
          <w:numId w:val="71"/>
        </w:numPr>
        <w:shd w:val="clear" w:color="auto" w:fill="F7F7FA"/>
        <w:spacing w:before="100" w:beforeAutospacing="1" w:after="100" w:afterAutospacing="1" w:line="312" w:lineRule="atLeast"/>
        <w:rPr>
          <w:ins w:id="124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246" w:author="Unknown"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Stretch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позволяет растянуть панель по всей длине контейнера</w:t>
        </w:r>
      </w:ins>
    </w:p>
    <w:p w14:paraId="0B0C33D1" w14:textId="77777777" w:rsidR="007A63B3" w:rsidRPr="007A63B3" w:rsidRDefault="007A63B3" w:rsidP="007A63B3">
      <w:pPr>
        <w:numPr>
          <w:ilvl w:val="0"/>
          <w:numId w:val="71"/>
        </w:numPr>
        <w:shd w:val="clear" w:color="auto" w:fill="F7F7FA"/>
        <w:spacing w:before="100" w:beforeAutospacing="1" w:after="100" w:afterAutospacing="1" w:line="312" w:lineRule="atLeast"/>
        <w:rPr>
          <w:ins w:id="124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248" w:author="Unknown"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TextDirection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задает направление текста в пунктах меню</w:t>
        </w:r>
      </w:ins>
    </w:p>
    <w:p w14:paraId="6E2C894A" w14:textId="77777777" w:rsidR="007A63B3" w:rsidRPr="007A63B3" w:rsidRDefault="007A63B3" w:rsidP="007A63B3">
      <w:pPr>
        <w:shd w:val="clear" w:color="auto" w:fill="F7F7FA"/>
        <w:spacing w:before="100" w:beforeAutospacing="1" w:after="100" w:afterAutospacing="1" w:line="312" w:lineRule="atLeast"/>
        <w:rPr>
          <w:ins w:id="124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250" w:author="Unknown"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MenuStrip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выступает своего рода контейнером для отдельных пунктов меню, которые представлены </w:t>
        </w:r>
        <w:proofErr w:type="spellStart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объектом</w:t>
        </w:r>
        <w:r w:rsidRPr="007A63B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ToolStripMenuItem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3D9BD275" w14:textId="77777777" w:rsidR="007A63B3" w:rsidRPr="007A63B3" w:rsidRDefault="007A63B3" w:rsidP="007A63B3">
      <w:pPr>
        <w:shd w:val="clear" w:color="auto" w:fill="F7F7FA"/>
        <w:spacing w:before="100" w:beforeAutospacing="1" w:after="100" w:afterAutospacing="1" w:line="312" w:lineRule="atLeast"/>
        <w:rPr>
          <w:ins w:id="125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52" w:author="Unknown"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Добавить новые элементы в меню можно в режиме дизайнера:</w:t>
        </w:r>
      </w:ins>
    </w:p>
    <w:p w14:paraId="1DE5AA66" w14:textId="77777777" w:rsidR="007A63B3" w:rsidRPr="007A63B3" w:rsidRDefault="007A63B3" w:rsidP="007A63B3">
      <w:pPr>
        <w:spacing w:after="0" w:line="240" w:lineRule="auto"/>
        <w:rPr>
          <w:ins w:id="125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0A3B6B" wp14:editId="60966FFB">
            <wp:extent cx="2933700" cy="1866900"/>
            <wp:effectExtent l="19050" t="0" r="0" b="0"/>
            <wp:docPr id="51" name="Рисунок 50" descr="5.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6 (1)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C102" w14:textId="77777777" w:rsidR="007A63B3" w:rsidRPr="007A63B3" w:rsidRDefault="007A63B3" w:rsidP="007A63B3">
      <w:pPr>
        <w:shd w:val="clear" w:color="auto" w:fill="F7F7FA"/>
        <w:spacing w:before="100" w:beforeAutospacing="1" w:after="100" w:afterAutospacing="1" w:line="312" w:lineRule="atLeast"/>
        <w:rPr>
          <w:ins w:id="125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55" w:author="Unknown"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Для добавления доступно три вида элементов:</w:t>
        </w:r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MenuItem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(объект </w:t>
        </w:r>
        <w:proofErr w:type="spellStart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ToolStripMenuItem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),</w:t>
        </w:r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ComboBox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и</w:t>
        </w:r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TextBox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Таким образом, в меню мы можем использовать выпадающие списки и текстовые поля, однако, как правило, эти элементы применяются в основном на панели инструментов. Меню же обычно содержит набор объектов </w:t>
        </w:r>
        <w:proofErr w:type="spellStart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ToolStripMenuItem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</w:t>
        </w:r>
      </w:ins>
    </w:p>
    <w:p w14:paraId="79E714CF" w14:textId="77777777" w:rsidR="007A63B3" w:rsidRPr="007A63B3" w:rsidRDefault="007A63B3" w:rsidP="007A63B3">
      <w:pPr>
        <w:shd w:val="clear" w:color="auto" w:fill="F7F7FA"/>
        <w:spacing w:before="100" w:beforeAutospacing="1" w:after="100" w:afterAutospacing="1" w:line="312" w:lineRule="atLeast"/>
        <w:rPr>
          <w:ins w:id="125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57" w:author="Unknown"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Также мы можем добавить пункты меню в коде C#:</w:t>
        </w:r>
      </w:ins>
    </w:p>
    <w:tbl>
      <w:tblPr>
        <w:tblW w:w="128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255"/>
      </w:tblGrid>
      <w:tr w:rsidR="007A63B3" w:rsidRPr="007A63B3" w14:paraId="20B864A1" w14:textId="77777777" w:rsidTr="007A63B3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16340C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BD78B19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70016A5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3971AC9B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58F78907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2B50BFC4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53D97D19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59A0F914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0F805BAC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4A497C12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0029AD4A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59E98ED4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70193587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12277475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0EAB5C16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5EF87894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7D36B5A1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36E2E8F6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3A0FE86E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14:paraId="0F548D3E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39BB4FBA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14:paraId="61EE61FE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14:paraId="11323BCC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2255" w:type="dxa"/>
            <w:vAlign w:val="center"/>
            <w:hideMark/>
          </w:tcPr>
          <w:p w14:paraId="4F2CB183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00A2D578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01E41F22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278B1A38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1E79A488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3BA9B9DB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94BCA7A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ToolStripMenuItem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ToolStripMenuItem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Файл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14:paraId="6BA3B097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1BA7DE1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fileItem.DropDownItems.Add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Создать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14:paraId="6A7BDF4D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fileItem.DropDownItems.Add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(new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ToolStripMenuItem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Сохранить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"));</w:t>
            </w:r>
          </w:p>
          <w:p w14:paraId="2D328084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57915E2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menuStrip1.Items.Add(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11492EFC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F9C2FA5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ToolStripMenuItem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aboutItem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ToolStripMenuItem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О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программе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14:paraId="65DCAC53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aboutItem.Click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+=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aboutItem_Click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5DCBCEC2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menuStrip1.Items.Add(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aboutItem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6EC7C3D0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14:paraId="00AFEC84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811316E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void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aboutItem_Click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(object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46A252FB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14:paraId="5C563C87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MessageBox.Show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("О программе");</w:t>
            </w:r>
          </w:p>
          <w:p w14:paraId="735CDC9C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14:paraId="4C883725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5CF93453" w14:textId="77777777" w:rsidR="007A63B3" w:rsidRPr="007A63B3" w:rsidRDefault="007A63B3" w:rsidP="007A63B3">
      <w:pPr>
        <w:shd w:val="clear" w:color="auto" w:fill="F7F7FA"/>
        <w:spacing w:before="100" w:beforeAutospacing="1" w:after="100" w:afterAutospacing="1" w:line="312" w:lineRule="atLeast"/>
        <w:rPr>
          <w:ins w:id="125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259" w:author="Unknown"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ToolStripMenuItem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в конструкторе принимает текстовую метку, которая будет использоваться в качестве текста меню. Каждый подобный объект имеет коллекцию</w:t>
        </w:r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7A63B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DropDownItems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которая хранит дочерние объекты </w:t>
        </w:r>
        <w:proofErr w:type="spellStart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ToolStripMenuItem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То есть один элемент </w:t>
        </w:r>
        <w:proofErr w:type="spellStart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ToolStripMenuItem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может содержать набор других объектов </w:t>
        </w:r>
        <w:proofErr w:type="spellStart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>ToolStripMenuItem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И таким образом, образуется иерархическое меню или структура в виде дерева.</w:t>
        </w:r>
      </w:ins>
    </w:p>
    <w:p w14:paraId="5F594B10" w14:textId="77777777" w:rsidR="007A63B3" w:rsidRPr="007A63B3" w:rsidRDefault="007A63B3" w:rsidP="007A63B3">
      <w:pPr>
        <w:shd w:val="clear" w:color="auto" w:fill="F7F7FA"/>
        <w:spacing w:before="100" w:beforeAutospacing="1" w:after="100" w:afterAutospacing="1" w:line="312" w:lineRule="atLeast"/>
        <w:rPr>
          <w:ins w:id="126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61" w:author="Unknown"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Если передать при добавление строку текста, то для нее неявным образом будет создан объект </w:t>
        </w:r>
        <w:proofErr w:type="spellStart"/>
        <w:proofErr w:type="gramStart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ToolStripMenuItem:</w:t>
        </w:r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fileItem.DropDownItems</w:t>
        </w:r>
        <w:proofErr w:type="gramEnd"/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.Add</w:t>
        </w:r>
        <w:proofErr w:type="spellEnd"/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("Создать")</w:t>
        </w:r>
      </w:ins>
    </w:p>
    <w:p w14:paraId="7FA188C3" w14:textId="77777777" w:rsidR="007A63B3" w:rsidRPr="007A63B3" w:rsidRDefault="007A63B3" w:rsidP="007A63B3">
      <w:pPr>
        <w:shd w:val="clear" w:color="auto" w:fill="F7F7FA"/>
        <w:spacing w:before="100" w:beforeAutospacing="1" w:after="100" w:afterAutospacing="1" w:line="312" w:lineRule="atLeast"/>
        <w:rPr>
          <w:ins w:id="126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63" w:author="Unknown"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Назначив обработчики для события</w:t>
        </w:r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Click</w:t>
        </w:r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мы можем обработать нажатия на пункты меню:</w:t>
        </w:r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aboutItem.Click</w:t>
        </w:r>
        <w:proofErr w:type="spellEnd"/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 xml:space="preserve"> += </w:t>
        </w:r>
        <w:proofErr w:type="spellStart"/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aboutItem_Click</w:t>
        </w:r>
        <w:proofErr w:type="spellEnd"/>
      </w:ins>
    </w:p>
    <w:p w14:paraId="7308ACE1" w14:textId="77777777" w:rsidR="007A63B3" w:rsidRPr="007A63B3" w:rsidRDefault="007A63B3" w:rsidP="007A63B3">
      <w:pPr>
        <w:spacing w:after="0" w:line="240" w:lineRule="auto"/>
        <w:rPr>
          <w:ins w:id="126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52D08C" wp14:editId="32172E9A">
            <wp:extent cx="4124325" cy="1857375"/>
            <wp:effectExtent l="19050" t="0" r="9525" b="0"/>
            <wp:docPr id="52" name="Рисунок 51" descr="5.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7 (1)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2050" w14:textId="77777777" w:rsidR="007A63B3" w:rsidRPr="007A63B3" w:rsidRDefault="007A63B3" w:rsidP="007A63B3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1265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ins w:id="1266" w:author="Unknown">
        <w:r w:rsidRPr="007A63B3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Отметки пунктов меню</w:t>
        </w:r>
      </w:ins>
    </w:p>
    <w:p w14:paraId="742D582E" w14:textId="77777777" w:rsidR="007A63B3" w:rsidRPr="007A63B3" w:rsidRDefault="007A63B3" w:rsidP="007A63B3">
      <w:pPr>
        <w:shd w:val="clear" w:color="auto" w:fill="F7F7FA"/>
        <w:spacing w:before="100" w:beforeAutospacing="1" w:after="100" w:afterAutospacing="1" w:line="312" w:lineRule="atLeast"/>
        <w:rPr>
          <w:ins w:id="126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68" w:author="Unknown"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Свойство</w:t>
        </w:r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CheckOnClick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при значении </w:t>
        </w:r>
        <w:proofErr w:type="spellStart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true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позволяет на клику отметить пункт меню. А с помощью свойства</w:t>
        </w:r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Checked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можно установить, будет ли пункт меню отмечен при запуске программы.</w:t>
        </w:r>
      </w:ins>
    </w:p>
    <w:p w14:paraId="0A9CC29E" w14:textId="77777777" w:rsidR="007A63B3" w:rsidRPr="007A63B3" w:rsidRDefault="007A63B3" w:rsidP="007A63B3">
      <w:pPr>
        <w:shd w:val="clear" w:color="auto" w:fill="F7F7FA"/>
        <w:spacing w:before="100" w:beforeAutospacing="1" w:after="100" w:afterAutospacing="1" w:line="312" w:lineRule="atLeast"/>
        <w:rPr>
          <w:ins w:id="126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70" w:author="Unknown"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Еще одно свойство</w:t>
        </w:r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CheckState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возвращает состояние пункта меню - отмечен он или нет. Оно может принимать три </w:t>
        </w:r>
        <w:proofErr w:type="spellStart"/>
        <w:proofErr w:type="gramStart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значения:</w:t>
        </w:r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Checked</w:t>
        </w:r>
        <w:proofErr w:type="spellEnd"/>
        <w:proofErr w:type="gramEnd"/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(отмечен),</w:t>
        </w:r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Unchecked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(</w:t>
        </w:r>
        <w:proofErr w:type="spellStart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неотмечен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) и</w:t>
        </w:r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Indeterminate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(в неопределенном состоянии)</w:t>
        </w:r>
      </w:ins>
    </w:p>
    <w:p w14:paraId="3AE2DC13" w14:textId="77777777" w:rsidR="007A63B3" w:rsidRPr="007A63B3" w:rsidRDefault="007A63B3" w:rsidP="007A63B3">
      <w:pPr>
        <w:shd w:val="clear" w:color="auto" w:fill="F7F7FA"/>
        <w:spacing w:before="100" w:beforeAutospacing="1" w:after="100" w:afterAutospacing="1" w:line="312" w:lineRule="atLeast"/>
        <w:rPr>
          <w:ins w:id="127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72" w:author="Unknown"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Например, создадим ряд отмеченных пунктов меню и обработаем событие установки / снятия отметки:</w:t>
        </w:r>
      </w:ins>
    </w:p>
    <w:tbl>
      <w:tblPr>
        <w:tblW w:w="128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255"/>
      </w:tblGrid>
      <w:tr w:rsidR="007A63B3" w:rsidRPr="007A63B3" w14:paraId="1A9C6335" w14:textId="77777777" w:rsidTr="007A63B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2192FB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F106500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2FF8538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FA6957A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24C144E2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257C6A98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112108D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1D11C811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4E34FBA8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61A740CF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686E2ACD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656CE000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1CDA3E90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7B9ED6A0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179CC0CC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739D1192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</w:t>
            </w:r>
          </w:p>
          <w:p w14:paraId="6BB80878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0E29DC4E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76F567C9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14:paraId="3F9B86DA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4C912459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14:paraId="772C4B49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14:paraId="7951315E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14:paraId="3ADFDB1C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14:paraId="38E593AB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14:paraId="5A5EE06F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14:paraId="04D4EFF3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14:paraId="7805E6C9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14:paraId="15739EFD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2255" w:type="dxa"/>
            <w:vAlign w:val="center"/>
            <w:hideMark/>
          </w:tcPr>
          <w:p w14:paraId="0FA70E07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public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16D1EC46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0E620915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62032153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2D225DEC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1A79E860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1D462D8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ToolStripMenuItem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ToolStripMenuItem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Файл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14:paraId="5BE0EC9B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EE1E4FA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ToolStripMenuItem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newItem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ToolStripMenuItem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Создать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") { Checked = true,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CheckOnClick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true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};</w:t>
            </w:r>
          </w:p>
          <w:p w14:paraId="1B1A2F87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fileItem.DropDownItems.Add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newItem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569E0650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76514B7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BD8684D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ToolStripMenuItem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ToolStripMenuItem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Сохранить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") { Checked = true,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CheckOnClick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true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};</w:t>
            </w:r>
          </w:p>
          <w:p w14:paraId="4826382D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    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saveItem.CheckedChanged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+=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menuItem_CheckedChanged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7D45E6E4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DB7C324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fileItem.DropDownItems.Add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0DC64846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ACF5337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menuStrip1.Items.Add(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4EB817C8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14:paraId="07753358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63F68B9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void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menuItem_CheckedChanged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(object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39A14C10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7BEFC6E5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ToolStripMenuItem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menuItem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sender as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ToolStripMenuItem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38AE2B2A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if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menuItem.CheckState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==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CheckState.Checked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</w:t>
            </w:r>
          </w:p>
          <w:p w14:paraId="0CBABA5C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MessageBox.Show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Отмечен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14:paraId="728C1590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else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menuItem.CheckState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==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CheckState.Unchecked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</w:t>
            </w:r>
          </w:p>
          <w:p w14:paraId="032433B8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MessageBox.Show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("Отметка снята");</w:t>
            </w:r>
          </w:p>
          <w:p w14:paraId="1EE0DDCE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14:paraId="33A9F803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7C96B31B" w14:textId="77777777" w:rsidR="007A63B3" w:rsidRPr="007A63B3" w:rsidRDefault="007A63B3" w:rsidP="007A63B3">
      <w:pPr>
        <w:spacing w:after="0" w:line="240" w:lineRule="auto"/>
        <w:rPr>
          <w:ins w:id="127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E639613" wp14:editId="0D811F5D">
            <wp:extent cx="3343275" cy="1866900"/>
            <wp:effectExtent l="19050" t="0" r="9525" b="0"/>
            <wp:docPr id="53" name="Рисунок 52" descr="5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8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FE42" w14:textId="77777777" w:rsidR="007A63B3" w:rsidRPr="007A63B3" w:rsidRDefault="007A63B3" w:rsidP="007A63B3">
      <w:pPr>
        <w:shd w:val="clear" w:color="auto" w:fill="F7F7FA"/>
        <w:spacing w:before="100" w:beforeAutospacing="1" w:after="100" w:afterAutospacing="1" w:line="240" w:lineRule="auto"/>
        <w:outlineLvl w:val="2"/>
        <w:rPr>
          <w:ins w:id="1274" w:author="Unknown"/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ins w:id="1275" w:author="Unknown">
        <w:r w:rsidRPr="007A63B3">
          <w:rPr>
            <w:rFonts w:ascii="Verdana" w:eastAsia="Times New Roman" w:hAnsi="Verdana" w:cs="Times New Roman"/>
            <w:b/>
            <w:bCs/>
            <w:color w:val="000000"/>
            <w:sz w:val="27"/>
            <w:szCs w:val="27"/>
            <w:lang w:eastAsia="ru-RU"/>
          </w:rPr>
          <w:t>Клавиши быстрого доступа</w:t>
        </w:r>
      </w:ins>
    </w:p>
    <w:p w14:paraId="1663EFBD" w14:textId="77777777" w:rsidR="007A63B3" w:rsidRPr="007A63B3" w:rsidRDefault="007A63B3" w:rsidP="007A63B3">
      <w:pPr>
        <w:shd w:val="clear" w:color="auto" w:fill="F7F7FA"/>
        <w:spacing w:before="100" w:beforeAutospacing="1" w:after="100" w:afterAutospacing="1" w:line="312" w:lineRule="atLeast"/>
        <w:rPr>
          <w:ins w:id="127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77" w:author="Unknown"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Если нам надо быстро обратиться к какому-то пункту меню, то мы можем использовать клавиши быстрого доступа. Для задания клавиш быстрого доступа используется свойство</w:t>
        </w:r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7A63B3">
          <w:rPr>
            <w:rFonts w:ascii="Verdana" w:eastAsia="Times New Roman" w:hAnsi="Verdana" w:cs="Times New Roman"/>
            <w:b/>
            <w:bCs/>
            <w:color w:val="000000"/>
            <w:sz w:val="20"/>
            <w:lang w:eastAsia="ru-RU"/>
          </w:rPr>
          <w:t>ShortcutKeys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495"/>
      </w:tblGrid>
      <w:tr w:rsidR="007A63B3" w:rsidRPr="007A63B3" w14:paraId="025E6AF1" w14:textId="77777777" w:rsidTr="007A63B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F0DD43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D64FE46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67BA057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FC30C70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8C0EE91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4C8D0E43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5A68F528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0791F10D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04D93A52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1C9F10EA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1D58B288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6EC5D6DB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36D08C64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79A6A37A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08DA86A5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426C1D37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</w:t>
            </w:r>
          </w:p>
          <w:p w14:paraId="48A9A670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2F630043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040DE18F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14:paraId="2392EEE9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56E430D1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2495" w:type="dxa"/>
            <w:vAlign w:val="center"/>
            <w:hideMark/>
          </w:tcPr>
          <w:p w14:paraId="0B31A968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public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0B3CA857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3112D5DE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3AA36B55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2A5972DF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4498AA6E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FCF1A80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ToolStripMenuItem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ToolStripMenuItem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Файл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14:paraId="3738607D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8DA79E6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ToolStripMenuItem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ToolStripMenuItem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Сохранить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") { Checked = true,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CheckOnClick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true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};</w:t>
            </w:r>
          </w:p>
          <w:p w14:paraId="408321E7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saveItem.Click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+=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saveItem_Click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01B88159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saveItem.ShortcutKeys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Keys.Control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|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Keys.P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1E46F26D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CEF0D4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fileItem.DropDownItems.Add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77F9CC74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menuStrip1.Items.Add(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fileItem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45257D5E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}</w:t>
            </w:r>
          </w:p>
          <w:p w14:paraId="4A476979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0A61722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void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saveItem_Click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(object</w:t>
            </w: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6ED23476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14:paraId="11338D27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MessageBox.Show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("Сохранение");</w:t>
            </w:r>
          </w:p>
          <w:p w14:paraId="01BAD56F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14:paraId="779AA2A4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7B393F3E" w14:textId="77777777" w:rsidR="007A63B3" w:rsidRPr="007A63B3" w:rsidRDefault="007A63B3" w:rsidP="007A63B3">
      <w:pPr>
        <w:shd w:val="clear" w:color="auto" w:fill="F7F7FA"/>
        <w:spacing w:before="100" w:beforeAutospacing="1" w:after="100" w:afterAutospacing="1" w:line="312" w:lineRule="atLeast"/>
        <w:rPr>
          <w:ins w:id="127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79" w:author="Unknown"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>Клавиши задаются с помощью перечисления</w:t>
        </w:r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Keys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В данном случае по нажатию на комбинацию клавиш Ctrl + P, будет срабатывать нажатие на пункт меню "Сохранить".</w:t>
        </w:r>
      </w:ins>
    </w:p>
    <w:p w14:paraId="5E3C275C" w14:textId="77777777" w:rsidR="007A63B3" w:rsidRPr="007A63B3" w:rsidRDefault="007A63B3" w:rsidP="007A63B3">
      <w:pPr>
        <w:shd w:val="clear" w:color="auto" w:fill="F7F7FA"/>
        <w:spacing w:before="100" w:beforeAutospacing="1" w:after="100" w:afterAutospacing="1" w:line="312" w:lineRule="atLeast"/>
        <w:rPr>
          <w:ins w:id="128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81" w:author="Unknown"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 помощью изображений мы можем разнообразить внешний вид пунктов меню. Для этого мы можем использовать следующие свойства:</w:t>
        </w:r>
      </w:ins>
    </w:p>
    <w:p w14:paraId="44BECC50" w14:textId="77777777" w:rsidR="007A63B3" w:rsidRPr="007A63B3" w:rsidRDefault="007A63B3" w:rsidP="007A63B3">
      <w:pPr>
        <w:numPr>
          <w:ilvl w:val="0"/>
          <w:numId w:val="72"/>
        </w:numPr>
        <w:shd w:val="clear" w:color="auto" w:fill="F7F7FA"/>
        <w:spacing w:before="100" w:beforeAutospacing="1" w:after="100" w:afterAutospacing="1" w:line="312" w:lineRule="atLeast"/>
        <w:rPr>
          <w:ins w:id="128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283" w:author="Unknown"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DisplayStyle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определяет, будет ли отображаться на элементе текст, или изображение, или и то и другое.</w:t>
        </w:r>
      </w:ins>
    </w:p>
    <w:p w14:paraId="66B0F55F" w14:textId="77777777" w:rsidR="007A63B3" w:rsidRPr="007A63B3" w:rsidRDefault="007A63B3" w:rsidP="007A63B3">
      <w:pPr>
        <w:numPr>
          <w:ilvl w:val="0"/>
          <w:numId w:val="72"/>
        </w:numPr>
        <w:shd w:val="clear" w:color="auto" w:fill="F7F7FA"/>
        <w:spacing w:before="100" w:beforeAutospacing="1" w:after="100" w:afterAutospacing="1" w:line="312" w:lineRule="atLeast"/>
        <w:rPr>
          <w:ins w:id="128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85" w:author="Unknown"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Image</w:t>
        </w:r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указывает на само изображение</w:t>
        </w:r>
      </w:ins>
    </w:p>
    <w:p w14:paraId="2DC23553" w14:textId="77777777" w:rsidR="007A63B3" w:rsidRPr="007A63B3" w:rsidRDefault="007A63B3" w:rsidP="007A63B3">
      <w:pPr>
        <w:numPr>
          <w:ilvl w:val="0"/>
          <w:numId w:val="72"/>
        </w:numPr>
        <w:shd w:val="clear" w:color="auto" w:fill="F7F7FA"/>
        <w:spacing w:before="100" w:beforeAutospacing="1" w:after="100" w:afterAutospacing="1" w:line="312" w:lineRule="atLeast"/>
        <w:rPr>
          <w:ins w:id="128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287" w:author="Unknown"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ImageAlign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устанавливает выравнивание изображения относительно элемента</w:t>
        </w:r>
      </w:ins>
    </w:p>
    <w:p w14:paraId="0E8475A4" w14:textId="77777777" w:rsidR="007A63B3" w:rsidRPr="007A63B3" w:rsidRDefault="007A63B3" w:rsidP="007A63B3">
      <w:pPr>
        <w:numPr>
          <w:ilvl w:val="0"/>
          <w:numId w:val="72"/>
        </w:numPr>
        <w:shd w:val="clear" w:color="auto" w:fill="F7F7FA"/>
        <w:spacing w:before="100" w:beforeAutospacing="1" w:after="100" w:afterAutospacing="1" w:line="312" w:lineRule="atLeast"/>
        <w:rPr>
          <w:ins w:id="128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289" w:author="Unknown"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ImageScaling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указывает, будет ли изображение растягиваться, чтобы заполнить все пространство элемента</w:t>
        </w:r>
      </w:ins>
    </w:p>
    <w:p w14:paraId="0AA1C8CF" w14:textId="77777777" w:rsidR="007A63B3" w:rsidRPr="007A63B3" w:rsidRDefault="007A63B3" w:rsidP="007A63B3">
      <w:pPr>
        <w:numPr>
          <w:ilvl w:val="0"/>
          <w:numId w:val="72"/>
        </w:numPr>
        <w:shd w:val="clear" w:color="auto" w:fill="F7F7FA"/>
        <w:spacing w:before="100" w:beforeAutospacing="1" w:after="100" w:afterAutospacing="1" w:line="312" w:lineRule="atLeast"/>
        <w:rPr>
          <w:ins w:id="129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291" w:author="Unknown"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ImageTransparentColor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указывает, будет ли цвет изображения прозрачным</w:t>
        </w:r>
      </w:ins>
    </w:p>
    <w:p w14:paraId="7BA15176" w14:textId="77777777" w:rsidR="007A63B3" w:rsidRPr="007A63B3" w:rsidRDefault="007A63B3" w:rsidP="007A63B3">
      <w:pPr>
        <w:shd w:val="clear" w:color="auto" w:fill="F7F7FA"/>
        <w:spacing w:before="100" w:beforeAutospacing="1" w:after="100" w:afterAutospacing="1" w:line="312" w:lineRule="atLeast"/>
        <w:rPr>
          <w:ins w:id="129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93" w:author="Unknown"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Если изображение для пункта меню устанавливает в режиме дизайнера, то нам надо выбрать в окне свойство пункт Image, после чего откроется окно для импорта ресурса изображения в проект</w:t>
        </w:r>
      </w:ins>
    </w:p>
    <w:p w14:paraId="76BF18C5" w14:textId="77777777" w:rsidR="007A63B3" w:rsidRPr="007A63B3" w:rsidRDefault="007A63B3" w:rsidP="007A63B3">
      <w:pPr>
        <w:spacing w:after="0" w:line="240" w:lineRule="auto"/>
        <w:rPr>
          <w:ins w:id="129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9CD8B3" wp14:editId="7532216B">
            <wp:extent cx="5410200" cy="3714750"/>
            <wp:effectExtent l="19050" t="0" r="0" b="0"/>
            <wp:docPr id="54" name="Рисунок 53" descr="5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9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35FB" w14:textId="77777777" w:rsidR="007A63B3" w:rsidRPr="007A63B3" w:rsidRDefault="007A63B3" w:rsidP="007A63B3">
      <w:pPr>
        <w:shd w:val="clear" w:color="auto" w:fill="F7F7FA"/>
        <w:spacing w:before="100" w:beforeAutospacing="1" w:after="100" w:afterAutospacing="1" w:line="312" w:lineRule="atLeast"/>
        <w:rPr>
          <w:ins w:id="129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96" w:author="Unknown"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 xml:space="preserve">Чтобы указать, как разместить изображение, у свойства </w:t>
        </w:r>
        <w:proofErr w:type="spellStart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DisplayStyle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надо установить значение</w:t>
        </w:r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Image</w:t>
        </w:r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Если мы хотим, чтобы кнопка отображала только текст, то надо указать значение</w:t>
        </w:r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Text</w:t>
        </w:r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либо можно комбинировать два значения с помощью другого значения</w:t>
        </w:r>
        <w:r w:rsidRPr="007A63B3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7A63B3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ImageAndText</w:t>
        </w:r>
        <w:proofErr w:type="spellEnd"/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По умолчанию изображение размещается слева от текста:</w:t>
        </w:r>
      </w:ins>
    </w:p>
    <w:p w14:paraId="00F18DC4" w14:textId="77777777" w:rsidR="007A63B3" w:rsidRPr="007A63B3" w:rsidRDefault="007A63B3" w:rsidP="007A63B3">
      <w:pPr>
        <w:spacing w:after="0" w:line="240" w:lineRule="auto"/>
        <w:rPr>
          <w:ins w:id="129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38F046" wp14:editId="66665E35">
            <wp:extent cx="3200400" cy="1876425"/>
            <wp:effectExtent l="19050" t="0" r="0" b="0"/>
            <wp:docPr id="55" name="Рисунок 54" descr="5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0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58CA" w14:textId="77777777" w:rsidR="007A63B3" w:rsidRPr="007A63B3" w:rsidRDefault="007A63B3" w:rsidP="007A63B3">
      <w:pPr>
        <w:shd w:val="clear" w:color="auto" w:fill="F7F7FA"/>
        <w:spacing w:before="100" w:beforeAutospacing="1" w:after="100" w:afterAutospacing="1" w:line="312" w:lineRule="atLeast"/>
        <w:rPr>
          <w:ins w:id="129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299" w:author="Unknown">
        <w:r w:rsidRPr="007A63B3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Также можно установить изображение динамически в коде: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7A63B3" w:rsidRPr="00246805" w14:paraId="21D345C6" w14:textId="77777777" w:rsidTr="007A63B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D32D40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0" w:type="dxa"/>
            <w:vAlign w:val="center"/>
            <w:hideMark/>
          </w:tcPr>
          <w:p w14:paraId="637BDCD2" w14:textId="77777777" w:rsidR="007A63B3" w:rsidRPr="007A63B3" w:rsidRDefault="007A63B3" w:rsidP="007A63B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fileToolStripMenuItem.Image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</w:t>
            </w:r>
            <w:proofErr w:type="spellStart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Image.FromFile</w:t>
            </w:r>
            <w:proofErr w:type="spellEnd"/>
            <w:r w:rsidRPr="007A63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(@"D:\Icons\0023\block32.png");</w:t>
            </w:r>
          </w:p>
        </w:tc>
      </w:tr>
    </w:tbl>
    <w:p w14:paraId="41287C78" w14:textId="77777777" w:rsidR="002344E3" w:rsidRPr="0006549F" w:rsidRDefault="002344E3" w:rsidP="002568C6">
      <w:pPr>
        <w:ind w:firstLine="708"/>
        <w:rPr>
          <w:lang w:val="en-US"/>
        </w:rPr>
      </w:pPr>
    </w:p>
    <w:p w14:paraId="493BE2A2" w14:textId="77777777" w:rsidR="00696D90" w:rsidRPr="00696D90" w:rsidRDefault="00696D90" w:rsidP="00696D90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696D9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Строка состояния </w:t>
      </w:r>
      <w:proofErr w:type="spellStart"/>
      <w:r w:rsidRPr="00696D9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StatusStrip</w:t>
      </w:r>
      <w:proofErr w:type="spellEnd"/>
    </w:p>
    <w:p w14:paraId="19722EEE" w14:textId="77777777" w:rsidR="00696D90" w:rsidRPr="00696D90" w:rsidRDefault="00696D90" w:rsidP="00696D90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696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31.10.2015</w:t>
      </w:r>
    </w:p>
    <w:p w14:paraId="4C7F1E47" w14:textId="77777777" w:rsidR="00696D90" w:rsidRPr="00696D90" w:rsidRDefault="00696D90" w:rsidP="00696D90">
      <w:pPr>
        <w:shd w:val="clear" w:color="auto" w:fill="F7F7FA"/>
        <w:spacing w:before="100" w:beforeAutospacing="1" w:after="100" w:afterAutospacing="1" w:line="312" w:lineRule="atLeast"/>
        <w:rPr>
          <w:ins w:id="130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301" w:author="Unknown"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StatusStrip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представляет строку состояния, во многом аналогичную панели инструментов </w:t>
        </w:r>
        <w:proofErr w:type="spellStart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Строка состояния предназначена для отображения текущей информации о состоянии работы приложения.</w:t>
        </w:r>
      </w:ins>
    </w:p>
    <w:p w14:paraId="43B95E03" w14:textId="77777777" w:rsidR="00696D90" w:rsidRPr="00696D90" w:rsidRDefault="00696D90" w:rsidP="00696D90">
      <w:pPr>
        <w:shd w:val="clear" w:color="auto" w:fill="F7F7FA"/>
        <w:spacing w:before="100" w:beforeAutospacing="1" w:after="100" w:afterAutospacing="1" w:line="312" w:lineRule="atLeast"/>
        <w:rPr>
          <w:ins w:id="130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303" w:author="Unknown"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При добавлении на форму </w:t>
        </w:r>
        <w:proofErr w:type="spellStart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StatusStrip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автоматически размещается в нижней части окна приложения (как и в большинстве приложений). Однако при необходимости мы сможем его иначе позиционировать, управляя свойством</w:t>
        </w:r>
        <w:r w:rsidRPr="00696D90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696D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Dock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которое может принимать следующие значения:</w:t>
        </w:r>
      </w:ins>
    </w:p>
    <w:p w14:paraId="39587939" w14:textId="77777777" w:rsidR="00696D90" w:rsidRPr="00696D90" w:rsidRDefault="00696D90" w:rsidP="00696D90">
      <w:pPr>
        <w:numPr>
          <w:ilvl w:val="0"/>
          <w:numId w:val="74"/>
        </w:numPr>
        <w:shd w:val="clear" w:color="auto" w:fill="F7F7FA"/>
        <w:spacing w:before="100" w:beforeAutospacing="1" w:after="100" w:afterAutospacing="1" w:line="312" w:lineRule="atLeast"/>
        <w:rPr>
          <w:ins w:id="130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305" w:author="Unknown">
        <w:r w:rsidRPr="00696D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Bottom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размещение внизу (значение по умолчанию)</w:t>
        </w:r>
      </w:ins>
    </w:p>
    <w:p w14:paraId="122F5B46" w14:textId="77777777" w:rsidR="00696D90" w:rsidRPr="00696D90" w:rsidRDefault="00696D90" w:rsidP="00696D90">
      <w:pPr>
        <w:numPr>
          <w:ilvl w:val="0"/>
          <w:numId w:val="74"/>
        </w:numPr>
        <w:shd w:val="clear" w:color="auto" w:fill="F7F7FA"/>
        <w:spacing w:before="100" w:beforeAutospacing="1" w:after="100" w:afterAutospacing="1" w:line="312" w:lineRule="atLeast"/>
        <w:rPr>
          <w:ins w:id="130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307" w:author="Unknown">
        <w:r w:rsidRPr="00696D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Top</w:t>
        </w:r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прикрепляет статусную строку к верхней части формы</w:t>
        </w:r>
      </w:ins>
    </w:p>
    <w:p w14:paraId="3DCD3E8F" w14:textId="77777777" w:rsidR="00696D90" w:rsidRPr="00696D90" w:rsidRDefault="00696D90" w:rsidP="00696D90">
      <w:pPr>
        <w:numPr>
          <w:ilvl w:val="0"/>
          <w:numId w:val="74"/>
        </w:numPr>
        <w:shd w:val="clear" w:color="auto" w:fill="F7F7FA"/>
        <w:spacing w:before="100" w:beforeAutospacing="1" w:after="100" w:afterAutospacing="1" w:line="312" w:lineRule="atLeast"/>
        <w:rPr>
          <w:ins w:id="130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309" w:author="Unknown">
        <w:r w:rsidRPr="00696D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Fill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растягивает на всю форму</w:t>
        </w:r>
      </w:ins>
    </w:p>
    <w:p w14:paraId="05E5BB49" w14:textId="77777777" w:rsidR="00696D90" w:rsidRPr="00696D90" w:rsidRDefault="00696D90" w:rsidP="00696D90">
      <w:pPr>
        <w:numPr>
          <w:ilvl w:val="0"/>
          <w:numId w:val="74"/>
        </w:numPr>
        <w:shd w:val="clear" w:color="auto" w:fill="F7F7FA"/>
        <w:spacing w:before="100" w:beforeAutospacing="1" w:after="100" w:afterAutospacing="1" w:line="312" w:lineRule="atLeast"/>
        <w:rPr>
          <w:ins w:id="131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311" w:author="Unknown">
        <w:r w:rsidRPr="00696D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Left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размещение в левой части формы</w:t>
        </w:r>
      </w:ins>
    </w:p>
    <w:p w14:paraId="594E8FFF" w14:textId="77777777" w:rsidR="00696D90" w:rsidRPr="00696D90" w:rsidRDefault="00696D90" w:rsidP="00696D90">
      <w:pPr>
        <w:numPr>
          <w:ilvl w:val="0"/>
          <w:numId w:val="74"/>
        </w:numPr>
        <w:shd w:val="clear" w:color="auto" w:fill="F7F7FA"/>
        <w:spacing w:before="100" w:beforeAutospacing="1" w:after="100" w:afterAutospacing="1" w:line="312" w:lineRule="atLeast"/>
        <w:rPr>
          <w:ins w:id="131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313" w:author="Unknown">
        <w:r w:rsidRPr="00696D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Right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размещение в правой части формы</w:t>
        </w:r>
      </w:ins>
    </w:p>
    <w:p w14:paraId="35F7177C" w14:textId="77777777" w:rsidR="00696D90" w:rsidRPr="00696D90" w:rsidRDefault="00696D90" w:rsidP="00696D90">
      <w:pPr>
        <w:numPr>
          <w:ilvl w:val="0"/>
          <w:numId w:val="74"/>
        </w:numPr>
        <w:shd w:val="clear" w:color="auto" w:fill="F7F7FA"/>
        <w:spacing w:before="100" w:beforeAutospacing="1" w:after="100" w:afterAutospacing="1" w:line="312" w:lineRule="atLeast"/>
        <w:rPr>
          <w:ins w:id="131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315" w:author="Unknown">
        <w:r w:rsidRPr="00696D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None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: произвольное положение</w:t>
        </w:r>
      </w:ins>
    </w:p>
    <w:p w14:paraId="634CAE76" w14:textId="77777777" w:rsidR="00696D90" w:rsidRPr="00696D90" w:rsidRDefault="00696D90" w:rsidP="00696D90">
      <w:pPr>
        <w:shd w:val="clear" w:color="auto" w:fill="F7F7FA"/>
        <w:spacing w:before="100" w:beforeAutospacing="1" w:after="100" w:afterAutospacing="1" w:line="312" w:lineRule="atLeast"/>
        <w:rPr>
          <w:ins w:id="131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317" w:author="Unknown"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StatusStrip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может содержать различные элементы. В режиме дизайнера мы можем добавить следующие типы элементов:</w:t>
        </w:r>
      </w:ins>
    </w:p>
    <w:p w14:paraId="0FCDCA79" w14:textId="77777777" w:rsidR="00696D90" w:rsidRPr="00696D90" w:rsidRDefault="00696D90" w:rsidP="00696D90">
      <w:pPr>
        <w:spacing w:after="0" w:line="240" w:lineRule="auto"/>
        <w:rPr>
          <w:ins w:id="131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038FA9D" wp14:editId="24F306F8">
            <wp:extent cx="3590925" cy="2886075"/>
            <wp:effectExtent l="19050" t="0" r="9525" b="0"/>
            <wp:docPr id="56" name="Рисунок 55" descr="5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1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431F" w14:textId="77777777" w:rsidR="00696D90" w:rsidRPr="00696D90" w:rsidRDefault="00696D90" w:rsidP="00696D90">
      <w:pPr>
        <w:numPr>
          <w:ilvl w:val="0"/>
          <w:numId w:val="75"/>
        </w:numPr>
        <w:shd w:val="clear" w:color="auto" w:fill="F7F7FA"/>
        <w:spacing w:before="100" w:beforeAutospacing="1" w:after="100" w:afterAutospacing="1" w:line="312" w:lineRule="atLeast"/>
        <w:rPr>
          <w:ins w:id="131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320" w:author="Unknown">
        <w:r w:rsidRPr="00696D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StatusLabel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метка для вывода текстовой информации. Представляет объект </w:t>
        </w:r>
        <w:proofErr w:type="spellStart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ToolStripLabel</w:t>
        </w:r>
        <w:proofErr w:type="spellEnd"/>
      </w:ins>
    </w:p>
    <w:p w14:paraId="1764DAD3" w14:textId="77777777" w:rsidR="00696D90" w:rsidRPr="00696D90" w:rsidRDefault="00696D90" w:rsidP="00696D90">
      <w:pPr>
        <w:numPr>
          <w:ilvl w:val="0"/>
          <w:numId w:val="75"/>
        </w:numPr>
        <w:shd w:val="clear" w:color="auto" w:fill="F7F7FA"/>
        <w:spacing w:before="100" w:beforeAutospacing="1" w:after="100" w:afterAutospacing="1" w:line="312" w:lineRule="atLeast"/>
        <w:rPr>
          <w:ins w:id="132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322" w:author="Unknown">
        <w:r w:rsidRPr="00696D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ProgressBar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индикатор прогресса. Представляет объект </w:t>
        </w:r>
        <w:proofErr w:type="spellStart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ToolStripProgressBar</w:t>
        </w:r>
        <w:proofErr w:type="spellEnd"/>
      </w:ins>
    </w:p>
    <w:p w14:paraId="132B8CF9" w14:textId="77777777" w:rsidR="00696D90" w:rsidRPr="00696D90" w:rsidRDefault="00696D90" w:rsidP="00696D90">
      <w:pPr>
        <w:numPr>
          <w:ilvl w:val="0"/>
          <w:numId w:val="75"/>
        </w:numPr>
        <w:shd w:val="clear" w:color="auto" w:fill="F7F7FA"/>
        <w:spacing w:before="100" w:beforeAutospacing="1" w:after="100" w:afterAutospacing="1" w:line="312" w:lineRule="atLeast"/>
        <w:rPr>
          <w:ins w:id="1323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324" w:author="Unknown">
        <w:r w:rsidRPr="00696D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DropDownButton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кнопка с выпадающим списком по клику. Представляет объект </w:t>
        </w:r>
        <w:proofErr w:type="spellStart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ToolStripDropDownButton</w:t>
        </w:r>
        <w:proofErr w:type="spellEnd"/>
      </w:ins>
    </w:p>
    <w:p w14:paraId="08CBE867" w14:textId="77777777" w:rsidR="00696D90" w:rsidRPr="00696D90" w:rsidRDefault="00696D90" w:rsidP="00696D90">
      <w:pPr>
        <w:numPr>
          <w:ilvl w:val="0"/>
          <w:numId w:val="75"/>
        </w:numPr>
        <w:shd w:val="clear" w:color="auto" w:fill="F7F7FA"/>
        <w:spacing w:before="100" w:beforeAutospacing="1" w:after="100" w:afterAutospacing="1" w:line="312" w:lineRule="atLeast"/>
        <w:rPr>
          <w:ins w:id="1325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326" w:author="Unknown">
        <w:r w:rsidRPr="00696D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SplitButton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: еще одна кнопка, во многом аналогичная </w:t>
        </w:r>
        <w:proofErr w:type="spellStart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DropDownButton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Представляет объект </w:t>
        </w:r>
        <w:proofErr w:type="spellStart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ToolStripSplitButton</w:t>
        </w:r>
        <w:proofErr w:type="spellEnd"/>
      </w:ins>
    </w:p>
    <w:p w14:paraId="119F76E3" w14:textId="77777777" w:rsidR="00696D90" w:rsidRPr="00696D90" w:rsidRDefault="00696D90" w:rsidP="00696D90">
      <w:pPr>
        <w:shd w:val="clear" w:color="auto" w:fill="F7F7FA"/>
        <w:spacing w:before="100" w:beforeAutospacing="1" w:after="100" w:afterAutospacing="1" w:line="312" w:lineRule="atLeast"/>
        <w:rPr>
          <w:ins w:id="1327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328" w:author="Unknown"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Либо можно обратиться на панели свойств к свойству </w:t>
        </w:r>
        <w:proofErr w:type="spellStart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Items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компонента </w:t>
        </w:r>
        <w:proofErr w:type="spellStart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StatusStrip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открывшемся окне добавить и настроить все элементы:</w:t>
        </w:r>
      </w:ins>
    </w:p>
    <w:p w14:paraId="2DA0902C" w14:textId="77777777" w:rsidR="00696D90" w:rsidRPr="00696D90" w:rsidRDefault="00696D90" w:rsidP="00696D90">
      <w:pPr>
        <w:spacing w:after="0" w:line="240" w:lineRule="auto"/>
        <w:rPr>
          <w:ins w:id="132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5F18D6" wp14:editId="4D488935">
            <wp:extent cx="5940425" cy="3886200"/>
            <wp:effectExtent l="19050" t="0" r="3175" b="0"/>
            <wp:docPr id="57" name="Рисунок 56" descr="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2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BA2F" w14:textId="77777777" w:rsidR="00696D90" w:rsidRPr="00696D90" w:rsidRDefault="00696D90" w:rsidP="00696D90">
      <w:pPr>
        <w:shd w:val="clear" w:color="auto" w:fill="F7F7FA"/>
        <w:spacing w:before="100" w:beforeAutospacing="1" w:after="100" w:afterAutospacing="1" w:line="312" w:lineRule="atLeast"/>
        <w:rPr>
          <w:ins w:id="133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331" w:author="Unknown"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 xml:space="preserve">Также мы можем добавить элементы </w:t>
        </w:r>
        <w:proofErr w:type="spellStart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программно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Создадим небольшую программу. Определим следующий код формы:</w:t>
        </w:r>
      </w:ins>
    </w:p>
    <w:tbl>
      <w:tblPr>
        <w:tblW w:w="128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255"/>
      </w:tblGrid>
      <w:tr w:rsidR="00696D90" w:rsidRPr="00696D90" w14:paraId="55C7183D" w14:textId="77777777" w:rsidTr="00696D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3E5A85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32351B2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D01E80A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5D2FA152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74CB0E4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242AD619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1A644A8F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148D22BF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057AC837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525F9CC1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390D697C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52949DED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2A7B6BCF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5BE3AE74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48A87234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01321B79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7A54979E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1A497E1D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1077EB57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14:paraId="638C230C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12297747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14:paraId="5BD19231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14:paraId="11E252DF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14:paraId="3291EC29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14:paraId="231DAEBF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14:paraId="44C5A4A9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14:paraId="6D4AC7FA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14:paraId="68E6A0D4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14:paraId="72B4CB24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14:paraId="1CE21406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2255" w:type="dxa"/>
            <w:vAlign w:val="center"/>
            <w:hideMark/>
          </w:tcPr>
          <w:p w14:paraId="2826EC0B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783A2EDF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6B2508C9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ToolStripLabel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dateLabel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06CEF6E4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ToolStripLabel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timeLabel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4CE243A5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ToolStripLabel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infoLabel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1F4A0156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Timer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timer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75220566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35360CFF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759D5EB0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31466DCA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5EEAEEE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infoLabel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ToolStripLabel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60B9C46A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infoLabel.Text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"</w:t>
            </w: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Текущие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дата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и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время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:";</w:t>
            </w:r>
          </w:p>
          <w:p w14:paraId="51B0FC56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dateLabel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ToolStripLabel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0DCD4351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timeLabel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ToolStripLabel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169C2643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F7495C7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statusStrip1.Items.Add(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infoLabel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36A2F166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statusStrip1.Items.Add(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dateLabel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2413A482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statusStrip1.Items.Add(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timeLabel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14:paraId="209AC986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D31D94B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timer = new</w:t>
            </w: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Timer() { Interval = 1000 };</w:t>
            </w:r>
          </w:p>
          <w:p w14:paraId="2C69F441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timer.Tick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+=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timer_Tick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77CC2B90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timer.Start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6EB03E3A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14:paraId="7A502E47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10C59B1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void</w:t>
            </w: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timer_Tick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(object</w:t>
            </w: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01D9DDE8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1E22B179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dateLabel.Text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DateTime.Now.ToLongDateString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33FF3E89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timeLabel.Text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DateTime.Now.ToLongTimeString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620ED480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14:paraId="6DFB1E52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51F9BE17" w14:textId="77777777" w:rsidR="00696D90" w:rsidRPr="00696D90" w:rsidRDefault="00696D90" w:rsidP="00696D90">
      <w:pPr>
        <w:shd w:val="clear" w:color="auto" w:fill="F7F7FA"/>
        <w:spacing w:before="100" w:beforeAutospacing="1" w:after="100" w:afterAutospacing="1" w:line="312" w:lineRule="atLeast"/>
        <w:rPr>
          <w:ins w:id="1332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333" w:author="Unknown"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Здесь создаются три метки на строке состояния и таймер. После создания формы таймер запускается, и срабатывает его событие </w:t>
        </w:r>
        <w:proofErr w:type="spellStart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Tick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в обработчике которого устанавливаем текст меток.</w:t>
        </w:r>
      </w:ins>
    </w:p>
    <w:p w14:paraId="74FE61B4" w14:textId="77777777" w:rsidR="00696D90" w:rsidRDefault="00696D90" w:rsidP="00696D90">
      <w:pPr>
        <w:ind w:firstLine="708"/>
      </w:pPr>
      <w:r>
        <w:rPr>
          <w:noProof/>
          <w:lang w:eastAsia="ru-RU"/>
        </w:rPr>
        <w:drawing>
          <wp:inline distT="0" distB="0" distL="0" distR="0" wp14:anchorId="72C48A52" wp14:editId="78FB6458">
            <wp:extent cx="3467100" cy="1876425"/>
            <wp:effectExtent l="19050" t="0" r="0" b="0"/>
            <wp:docPr id="58" name="Рисунок 57" descr="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3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1F10" w14:textId="77777777" w:rsidR="007A63B3" w:rsidRDefault="00696D90" w:rsidP="00696D90">
      <w:pPr>
        <w:tabs>
          <w:tab w:val="left" w:pos="1365"/>
        </w:tabs>
      </w:pPr>
      <w:r>
        <w:lastRenderedPageBreak/>
        <w:tab/>
      </w:r>
    </w:p>
    <w:p w14:paraId="6C6F9F92" w14:textId="77777777" w:rsidR="00696D90" w:rsidRPr="00696D90" w:rsidRDefault="00696D90" w:rsidP="00696D90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696D9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Контекстное меню </w:t>
      </w:r>
      <w:proofErr w:type="spellStart"/>
      <w:r w:rsidRPr="00696D9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ContextMenuStrip</w:t>
      </w:r>
      <w:proofErr w:type="spellEnd"/>
    </w:p>
    <w:p w14:paraId="1149A06C" w14:textId="77777777" w:rsidR="00696D90" w:rsidRPr="00696D90" w:rsidRDefault="00696D90" w:rsidP="00696D90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696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31.10.2015</w:t>
      </w:r>
    </w:p>
    <w:p w14:paraId="509C16CA" w14:textId="77777777" w:rsidR="00696D90" w:rsidRPr="00696D90" w:rsidRDefault="00696D90" w:rsidP="00696D90">
      <w:pPr>
        <w:shd w:val="clear" w:color="auto" w:fill="F7F7FA"/>
        <w:spacing w:before="100" w:beforeAutospacing="1" w:after="100" w:afterAutospacing="1" w:line="312" w:lineRule="atLeast"/>
        <w:rPr>
          <w:ins w:id="133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ins w:id="1335" w:author="Unknown"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ContextMenuStrip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представляет контекстное меню. Данный компонент во многом аналогичен элементы </w:t>
        </w:r>
        <w:proofErr w:type="spellStart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MenuStrip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за тем исключением, что контекстное меню не может использоваться само по себе, оно обязательно применяется к какому-нибудь другому элементу, например, текстовому полю.</w:t>
        </w:r>
      </w:ins>
    </w:p>
    <w:p w14:paraId="0F232F22" w14:textId="77777777" w:rsidR="00696D90" w:rsidRPr="00696D90" w:rsidRDefault="00696D90" w:rsidP="00696D90">
      <w:pPr>
        <w:shd w:val="clear" w:color="auto" w:fill="F7F7FA"/>
        <w:spacing w:before="100" w:beforeAutospacing="1" w:after="100" w:afterAutospacing="1" w:line="312" w:lineRule="atLeast"/>
        <w:rPr>
          <w:ins w:id="133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337" w:author="Unknown"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Новые элементы в контекстное меню можно добавить в режиме дизайнера:</w:t>
        </w:r>
      </w:ins>
    </w:p>
    <w:p w14:paraId="53D3E678" w14:textId="77777777" w:rsidR="00696D90" w:rsidRPr="00696D90" w:rsidRDefault="00696D90" w:rsidP="00696D90">
      <w:pPr>
        <w:spacing w:after="0" w:line="240" w:lineRule="auto"/>
        <w:rPr>
          <w:ins w:id="133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458E36" wp14:editId="0A6D8C68">
            <wp:extent cx="3657600" cy="2057400"/>
            <wp:effectExtent l="19050" t="0" r="0" b="0"/>
            <wp:docPr id="59" name="Рисунок 58" descr="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4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6F80" w14:textId="77777777" w:rsidR="00696D90" w:rsidRPr="00696D90" w:rsidRDefault="00696D90" w:rsidP="00696D90">
      <w:pPr>
        <w:shd w:val="clear" w:color="auto" w:fill="F7F7FA"/>
        <w:spacing w:before="100" w:beforeAutospacing="1" w:after="100" w:afterAutospacing="1" w:line="312" w:lineRule="atLeast"/>
        <w:rPr>
          <w:ins w:id="1339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340" w:author="Unknown"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При этом мы можем добавить все те же элементы, что и в </w:t>
        </w:r>
        <w:proofErr w:type="spellStart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MenuStrip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Но, как правило, использует </w:t>
        </w:r>
        <w:proofErr w:type="spellStart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ToolStripMenuItem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либо элемент </w:t>
        </w:r>
        <w:proofErr w:type="spellStart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ToolStripSeparator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представляющий горизонтальную полоску разделитель между другими пунктами меню.</w:t>
        </w:r>
      </w:ins>
    </w:p>
    <w:p w14:paraId="66EB362C" w14:textId="77777777" w:rsidR="00696D90" w:rsidRPr="00696D90" w:rsidRDefault="00696D90" w:rsidP="00696D90">
      <w:pPr>
        <w:shd w:val="clear" w:color="auto" w:fill="F7F7FA"/>
        <w:spacing w:before="100" w:beforeAutospacing="1" w:after="100" w:afterAutospacing="1" w:line="312" w:lineRule="atLeast"/>
        <w:rPr>
          <w:ins w:id="1341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342" w:author="Unknown"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Либо на панели свойств можно обратиться к свойству </w:t>
        </w:r>
        <w:proofErr w:type="spellStart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Items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компонента </w:t>
        </w:r>
        <w:proofErr w:type="spellStart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ContextMenuStrip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в открывшемся окне добавить и настроить все элементы меню:</w:t>
        </w:r>
      </w:ins>
    </w:p>
    <w:p w14:paraId="688A2A6C" w14:textId="77777777" w:rsidR="00696D90" w:rsidRPr="00696D90" w:rsidRDefault="00696D90" w:rsidP="00696D90">
      <w:pPr>
        <w:spacing w:after="0" w:line="240" w:lineRule="auto"/>
        <w:rPr>
          <w:ins w:id="134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7B01CA4" wp14:editId="2A479586">
            <wp:extent cx="5940425" cy="3886200"/>
            <wp:effectExtent l="19050" t="0" r="3175" b="0"/>
            <wp:docPr id="60" name="Рисунок 59" descr="5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6C6B" w14:textId="77777777" w:rsidR="00696D90" w:rsidRPr="00696D90" w:rsidRDefault="00696D90" w:rsidP="00696D90">
      <w:pPr>
        <w:shd w:val="clear" w:color="auto" w:fill="F7F7FA"/>
        <w:spacing w:before="100" w:beforeAutospacing="1" w:after="100" w:afterAutospacing="1" w:line="312" w:lineRule="atLeast"/>
        <w:rPr>
          <w:ins w:id="1344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345" w:author="Unknown"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Теперь создадим небольшую программу. Добавим на форму элементы </w:t>
        </w:r>
        <w:proofErr w:type="spellStart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ContextMenuStrip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и </w:t>
        </w:r>
        <w:proofErr w:type="spellStart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TextBox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которые будут иметь названия contextMenuStrip1 и textBox1 соответственно. Затем изменим код формы следующим образом:</w:t>
        </w:r>
      </w:ins>
    </w:p>
    <w:tbl>
      <w:tblPr>
        <w:tblW w:w="128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255"/>
      </w:tblGrid>
      <w:tr w:rsidR="00696D90" w:rsidRPr="00696D90" w14:paraId="70C004B1" w14:textId="77777777" w:rsidTr="00696D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6E1006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D699722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6D7F534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35E69D7D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B3496D4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5B8B3BB9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077F1A07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32162EA6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18086150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1489E6B9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09650494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036D4C2E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13102CD9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6E9533C8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6CF06D46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5E9D0CBD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49FEA7AB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4973325F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63604BE3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14:paraId="004C3A75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076B38B4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14:paraId="376B0C96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14:paraId="20CEAB61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14:paraId="33916B13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</w:t>
            </w:r>
          </w:p>
          <w:p w14:paraId="6CC592A3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14:paraId="72977624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14:paraId="379C37E4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14:paraId="7F19068F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14:paraId="7E1D88E4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14:paraId="4E19973A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14:paraId="46CB6469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14:paraId="03D7EFE8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14:paraId="0E1B5001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2255" w:type="dxa"/>
            <w:vAlign w:val="center"/>
            <w:hideMark/>
          </w:tcPr>
          <w:p w14:paraId="48D8FD18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public</w:t>
            </w: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partial</w:t>
            </w: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 : Form</w:t>
            </w:r>
          </w:p>
          <w:p w14:paraId="47726D8A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14:paraId="0BE12F96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string</w:t>
            </w: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buffer;</w:t>
            </w:r>
          </w:p>
          <w:p w14:paraId="58EB48E9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Form1()</w:t>
            </w:r>
          </w:p>
          <w:p w14:paraId="5558EE0E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14:paraId="4FB18001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InitializeComponent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14:paraId="678875EF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9214E47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textBox1.Multiline = true;</w:t>
            </w:r>
          </w:p>
          <w:p w14:paraId="0DC4EEAF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textBox1.Dock =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DockStyle.Fill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570570D6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6C6A39A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// </w:t>
            </w: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создаем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элементы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меню</w:t>
            </w:r>
          </w:p>
          <w:p w14:paraId="0D7F06F7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ToolStripMenuItem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copyMenuItem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ToolStripMenuItem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Копировать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14:paraId="5D3AF829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ToolStripMenuItem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pasteMenuItem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ToolStripMenuItem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Вставить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14:paraId="3A4F3335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// </w:t>
            </w: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добавляем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элементы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в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меню</w:t>
            </w:r>
          </w:p>
          <w:p w14:paraId="0B6C4AD4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contextMenuStrip1.Items.AddRange(new[] {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copyMenuItem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,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pasteMenuItem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});</w:t>
            </w:r>
          </w:p>
          <w:p w14:paraId="547F60EF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// ассоциируем контекстное меню с текстовым полем</w:t>
            </w:r>
          </w:p>
          <w:p w14:paraId="35B69A53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textBox1.ContextMenuStrip = contextMenuStrip1;</w:t>
            </w:r>
          </w:p>
          <w:p w14:paraId="394B3267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// устанавливаем обработчики событий для меню</w:t>
            </w:r>
          </w:p>
          <w:p w14:paraId="14D96180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copyMenuItem.Click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+=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copyMenuItem_Click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727E3B4C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pasteMenuItem.Click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+=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pasteMenuItem_Click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14:paraId="6FB5BD9B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14:paraId="2A37CBD6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// </w:t>
            </w: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вставка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текста</w:t>
            </w:r>
          </w:p>
          <w:p w14:paraId="39939334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void</w:t>
            </w: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pasteMenuItem_Click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(object</w:t>
            </w: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6D831026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{</w:t>
            </w:r>
          </w:p>
          <w:p w14:paraId="580F6EF9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textBox1.Paste(buffer);</w:t>
            </w:r>
          </w:p>
          <w:p w14:paraId="63213952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14:paraId="0CA0EA17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// </w:t>
            </w: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копирование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текста</w:t>
            </w:r>
          </w:p>
          <w:p w14:paraId="14412C08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void</w:t>
            </w: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copyMenuItem_Click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(object</w:t>
            </w:r>
            <w:r w:rsidRPr="00696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sender, 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EventArgs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e)</w:t>
            </w:r>
          </w:p>
          <w:p w14:paraId="2342E0D0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14:paraId="57B73DFD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// если выделен текст в текстовом поле, то копируем его в буфер</w:t>
            </w:r>
          </w:p>
          <w:p w14:paraId="2BD1F61E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buffer</w:t>
            </w:r>
            <w:proofErr w:type="spellEnd"/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= textBox1.SelectedText;</w:t>
            </w:r>
          </w:p>
          <w:p w14:paraId="30DBA342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14:paraId="7512E3F4" w14:textId="77777777" w:rsidR="00696D90" w:rsidRPr="00696D90" w:rsidRDefault="00696D90" w:rsidP="00696D9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6D90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14:paraId="118100A6" w14:textId="77777777" w:rsidR="00696D90" w:rsidRPr="00696D90" w:rsidRDefault="00696D90" w:rsidP="00696D90">
      <w:pPr>
        <w:shd w:val="clear" w:color="auto" w:fill="F7F7FA"/>
        <w:spacing w:before="100" w:beforeAutospacing="1" w:after="100" w:afterAutospacing="1" w:line="312" w:lineRule="atLeast"/>
        <w:rPr>
          <w:ins w:id="1346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347" w:author="Unknown"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lastRenderedPageBreak/>
          <w:t xml:space="preserve">В данном случае выполнена простейшая реализация функциональности </w:t>
        </w:r>
        <w:proofErr w:type="spellStart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copy-paste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. В меню добавляется два элемента. А у текстового поля устанавливается </w:t>
        </w:r>
        <w:proofErr w:type="spellStart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многострочность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, и оно растягивается по ширине контейнера.</w:t>
        </w:r>
      </w:ins>
    </w:p>
    <w:p w14:paraId="1D02AE02" w14:textId="77777777" w:rsidR="00696D90" w:rsidRPr="00696D90" w:rsidRDefault="00696D90" w:rsidP="00696D90">
      <w:pPr>
        <w:shd w:val="clear" w:color="auto" w:fill="F7F7FA"/>
        <w:spacing w:before="100" w:beforeAutospacing="1" w:after="100" w:afterAutospacing="1" w:line="312" w:lineRule="atLeast"/>
        <w:rPr>
          <w:ins w:id="1348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349" w:author="Unknown"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У многих компонентов есть свойство</w:t>
        </w:r>
        <w:r w:rsidRPr="00696D90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proofErr w:type="spellStart"/>
        <w:r w:rsidRPr="00696D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ContextMenuStrip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, которое позволяет ассоциировать контекстное меню с данным элементом. В случае с </w:t>
        </w:r>
        <w:proofErr w:type="spellStart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TextBox</w:t>
        </w:r>
        <w:proofErr w:type="spellEnd"/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 xml:space="preserve"> ассоциация происходит следующим образом:</w:t>
        </w:r>
        <w:r w:rsidRPr="00696D90">
          <w:rPr>
            <w:rFonts w:ascii="Verdana" w:eastAsia="Times New Roman" w:hAnsi="Verdana" w:cs="Times New Roman"/>
            <w:color w:val="000000"/>
            <w:sz w:val="20"/>
            <w:lang w:eastAsia="ru-RU"/>
          </w:rPr>
          <w:t> </w:t>
        </w:r>
        <w:r w:rsidRPr="00696D90">
          <w:rPr>
            <w:rFonts w:ascii="Courier New" w:eastAsia="Times New Roman" w:hAnsi="Courier New" w:cs="Courier New"/>
            <w:color w:val="000000"/>
            <w:sz w:val="20"/>
            <w:lang w:eastAsia="ru-RU"/>
          </w:rPr>
          <w:t>textBox1.ContextMenuStrip = contextMenuStrip1</w:t>
        </w:r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. И по нажатию на текстовое поле правой кнопкой мыши мы сможем вызвать ассоциированное контекстное меню.</w:t>
        </w:r>
      </w:ins>
    </w:p>
    <w:p w14:paraId="0ADA4411" w14:textId="77777777" w:rsidR="00696D90" w:rsidRPr="00696D90" w:rsidRDefault="00696D90" w:rsidP="00696D90">
      <w:pPr>
        <w:shd w:val="clear" w:color="auto" w:fill="F7F7FA"/>
        <w:spacing w:before="100" w:beforeAutospacing="1" w:after="100" w:afterAutospacing="1" w:line="312" w:lineRule="atLeast"/>
        <w:rPr>
          <w:ins w:id="1350" w:author="Unknown"/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ins w:id="1351" w:author="Unknown">
        <w:r w:rsidRPr="00696D90">
          <w:rPr>
            <w:rFonts w:ascii="Verdana" w:eastAsia="Times New Roman" w:hAnsi="Verdana" w:cs="Times New Roman"/>
            <w:color w:val="000000"/>
            <w:sz w:val="20"/>
            <w:szCs w:val="20"/>
            <w:lang w:eastAsia="ru-RU"/>
          </w:rPr>
          <w:t>С помощью обработчиков нажатия пунктов меню устанавливаются действия по копированию и вставке строк.</w:t>
        </w:r>
      </w:ins>
    </w:p>
    <w:p w14:paraId="727202A2" w14:textId="77777777" w:rsidR="00696D90" w:rsidRPr="00696D90" w:rsidRDefault="00696D90" w:rsidP="00696D90">
      <w:pPr>
        <w:tabs>
          <w:tab w:val="left" w:pos="1365"/>
        </w:tabs>
      </w:pPr>
      <w:r>
        <w:rPr>
          <w:noProof/>
          <w:lang w:eastAsia="ru-RU"/>
        </w:rPr>
        <w:drawing>
          <wp:inline distT="0" distB="0" distL="0" distR="0" wp14:anchorId="173FF645" wp14:editId="0BD77E93">
            <wp:extent cx="3438525" cy="1857375"/>
            <wp:effectExtent l="19050" t="0" r="9525" b="0"/>
            <wp:docPr id="61" name="Рисунок 60" descr="5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6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D90" w:rsidRPr="00696D90" w:rsidSect="00F633F9">
      <w:footerReference w:type="default" r:id="rId9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8A830" w14:textId="77777777" w:rsidR="00162722" w:rsidRDefault="00162722" w:rsidP="00A12DBD">
      <w:pPr>
        <w:spacing w:after="0" w:line="240" w:lineRule="auto"/>
      </w:pPr>
      <w:r>
        <w:separator/>
      </w:r>
    </w:p>
  </w:endnote>
  <w:endnote w:type="continuationSeparator" w:id="0">
    <w:p w14:paraId="085F3D34" w14:textId="77777777" w:rsidR="00162722" w:rsidRDefault="00162722" w:rsidP="00A12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2256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404BC51" w14:textId="77777777" w:rsidR="00162722" w:rsidRPr="00A12DBD" w:rsidRDefault="00162722">
        <w:pPr>
          <w:pStyle w:val="a6"/>
          <w:jc w:val="center"/>
          <w:rPr>
            <w:sz w:val="28"/>
          </w:rPr>
        </w:pPr>
        <w:r w:rsidRPr="00A12DBD">
          <w:rPr>
            <w:sz w:val="28"/>
          </w:rPr>
          <w:fldChar w:fldCharType="begin"/>
        </w:r>
        <w:r w:rsidRPr="00A12DBD">
          <w:rPr>
            <w:sz w:val="28"/>
          </w:rPr>
          <w:instrText xml:space="preserve"> PAGE   \* MERGEFORMAT </w:instrText>
        </w:r>
        <w:r w:rsidRPr="00A12DBD">
          <w:rPr>
            <w:sz w:val="28"/>
          </w:rPr>
          <w:fldChar w:fldCharType="separate"/>
        </w:r>
        <w:r w:rsidR="00653AC7">
          <w:rPr>
            <w:noProof/>
            <w:sz w:val="28"/>
          </w:rPr>
          <w:t>84</w:t>
        </w:r>
        <w:r w:rsidRPr="00A12DBD">
          <w:rPr>
            <w:sz w:val="28"/>
          </w:rPr>
          <w:fldChar w:fldCharType="end"/>
        </w:r>
      </w:p>
    </w:sdtContent>
  </w:sdt>
  <w:p w14:paraId="24B954A8" w14:textId="77777777" w:rsidR="00162722" w:rsidRDefault="0016272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F8825" w14:textId="77777777" w:rsidR="00162722" w:rsidRDefault="00162722" w:rsidP="00A12DBD">
      <w:pPr>
        <w:spacing w:after="0" w:line="240" w:lineRule="auto"/>
      </w:pPr>
      <w:r>
        <w:separator/>
      </w:r>
    </w:p>
  </w:footnote>
  <w:footnote w:type="continuationSeparator" w:id="0">
    <w:p w14:paraId="5343F9ED" w14:textId="77777777" w:rsidR="00162722" w:rsidRDefault="00162722" w:rsidP="00A12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6ED8"/>
    <w:multiLevelType w:val="multilevel"/>
    <w:tmpl w:val="5FF8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929C5"/>
    <w:multiLevelType w:val="multilevel"/>
    <w:tmpl w:val="5496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04C2C"/>
    <w:multiLevelType w:val="multilevel"/>
    <w:tmpl w:val="E9AA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D0F1F"/>
    <w:multiLevelType w:val="multilevel"/>
    <w:tmpl w:val="7024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B0AEA"/>
    <w:multiLevelType w:val="multilevel"/>
    <w:tmpl w:val="E8B8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E5B2A"/>
    <w:multiLevelType w:val="multilevel"/>
    <w:tmpl w:val="3552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72E27"/>
    <w:multiLevelType w:val="multilevel"/>
    <w:tmpl w:val="9440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203E5"/>
    <w:multiLevelType w:val="multilevel"/>
    <w:tmpl w:val="1A38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87B4A"/>
    <w:multiLevelType w:val="multilevel"/>
    <w:tmpl w:val="5588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603982"/>
    <w:multiLevelType w:val="multilevel"/>
    <w:tmpl w:val="FAD8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D95A19"/>
    <w:multiLevelType w:val="multilevel"/>
    <w:tmpl w:val="9A00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602509"/>
    <w:multiLevelType w:val="multilevel"/>
    <w:tmpl w:val="2274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3C29CF"/>
    <w:multiLevelType w:val="multilevel"/>
    <w:tmpl w:val="683A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1E30BC"/>
    <w:multiLevelType w:val="multilevel"/>
    <w:tmpl w:val="97C8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382F51"/>
    <w:multiLevelType w:val="multilevel"/>
    <w:tmpl w:val="CD86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8958C2"/>
    <w:multiLevelType w:val="multilevel"/>
    <w:tmpl w:val="BE8E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B6B20"/>
    <w:multiLevelType w:val="multilevel"/>
    <w:tmpl w:val="17FA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C45341"/>
    <w:multiLevelType w:val="multilevel"/>
    <w:tmpl w:val="70C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FD499E"/>
    <w:multiLevelType w:val="multilevel"/>
    <w:tmpl w:val="EAD4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6B54F8"/>
    <w:multiLevelType w:val="multilevel"/>
    <w:tmpl w:val="C9E4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7D6629"/>
    <w:multiLevelType w:val="multilevel"/>
    <w:tmpl w:val="E6AC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263068"/>
    <w:multiLevelType w:val="multilevel"/>
    <w:tmpl w:val="98A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50488B"/>
    <w:multiLevelType w:val="multilevel"/>
    <w:tmpl w:val="8976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F82E78"/>
    <w:multiLevelType w:val="multilevel"/>
    <w:tmpl w:val="EA8E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AC122A"/>
    <w:multiLevelType w:val="multilevel"/>
    <w:tmpl w:val="1E4A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D4220D"/>
    <w:multiLevelType w:val="multilevel"/>
    <w:tmpl w:val="258E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112F86"/>
    <w:multiLevelType w:val="multilevel"/>
    <w:tmpl w:val="CED0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C4036E"/>
    <w:multiLevelType w:val="multilevel"/>
    <w:tmpl w:val="76DE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AA737D"/>
    <w:multiLevelType w:val="multilevel"/>
    <w:tmpl w:val="A014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972DAC"/>
    <w:multiLevelType w:val="multilevel"/>
    <w:tmpl w:val="A342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867EB7"/>
    <w:multiLevelType w:val="multilevel"/>
    <w:tmpl w:val="F66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CE42AC"/>
    <w:multiLevelType w:val="multilevel"/>
    <w:tmpl w:val="0B7E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02314C"/>
    <w:multiLevelType w:val="multilevel"/>
    <w:tmpl w:val="BAF6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180CC9"/>
    <w:multiLevelType w:val="multilevel"/>
    <w:tmpl w:val="5F54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9F522F"/>
    <w:multiLevelType w:val="multilevel"/>
    <w:tmpl w:val="22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BC0B8A"/>
    <w:multiLevelType w:val="multilevel"/>
    <w:tmpl w:val="DBD6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D719CF"/>
    <w:multiLevelType w:val="multilevel"/>
    <w:tmpl w:val="BBBC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1F5BA0"/>
    <w:multiLevelType w:val="multilevel"/>
    <w:tmpl w:val="AA34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600440"/>
    <w:multiLevelType w:val="multilevel"/>
    <w:tmpl w:val="5D3E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7276FE"/>
    <w:multiLevelType w:val="multilevel"/>
    <w:tmpl w:val="6B6A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0F1BB3"/>
    <w:multiLevelType w:val="multilevel"/>
    <w:tmpl w:val="92EE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EB159E"/>
    <w:multiLevelType w:val="multilevel"/>
    <w:tmpl w:val="F6E8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FC1887"/>
    <w:multiLevelType w:val="multilevel"/>
    <w:tmpl w:val="7676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3B7425"/>
    <w:multiLevelType w:val="multilevel"/>
    <w:tmpl w:val="E5F0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AB4632"/>
    <w:multiLevelType w:val="multilevel"/>
    <w:tmpl w:val="3DFE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3019AB"/>
    <w:multiLevelType w:val="multilevel"/>
    <w:tmpl w:val="E26A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B03ACC"/>
    <w:multiLevelType w:val="multilevel"/>
    <w:tmpl w:val="B8BC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3D56A1"/>
    <w:multiLevelType w:val="multilevel"/>
    <w:tmpl w:val="51D2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8C080F"/>
    <w:multiLevelType w:val="multilevel"/>
    <w:tmpl w:val="8BDC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1265FD"/>
    <w:multiLevelType w:val="multilevel"/>
    <w:tmpl w:val="CD0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D00550"/>
    <w:multiLevelType w:val="multilevel"/>
    <w:tmpl w:val="DB52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6B5192"/>
    <w:multiLevelType w:val="multilevel"/>
    <w:tmpl w:val="2258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7930CA"/>
    <w:multiLevelType w:val="multilevel"/>
    <w:tmpl w:val="D164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587C74"/>
    <w:multiLevelType w:val="multilevel"/>
    <w:tmpl w:val="6726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A0533D"/>
    <w:multiLevelType w:val="multilevel"/>
    <w:tmpl w:val="48B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6C631D"/>
    <w:multiLevelType w:val="multilevel"/>
    <w:tmpl w:val="1578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84707D"/>
    <w:multiLevelType w:val="multilevel"/>
    <w:tmpl w:val="87B4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8C729F"/>
    <w:multiLevelType w:val="multilevel"/>
    <w:tmpl w:val="0DC6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E9568E"/>
    <w:multiLevelType w:val="multilevel"/>
    <w:tmpl w:val="792E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615AC1"/>
    <w:multiLevelType w:val="multilevel"/>
    <w:tmpl w:val="AC28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D37C64"/>
    <w:multiLevelType w:val="multilevel"/>
    <w:tmpl w:val="9A50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A73C87"/>
    <w:multiLevelType w:val="multilevel"/>
    <w:tmpl w:val="690C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2B03F4"/>
    <w:multiLevelType w:val="multilevel"/>
    <w:tmpl w:val="C348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8C58EF"/>
    <w:multiLevelType w:val="multilevel"/>
    <w:tmpl w:val="303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015A7F"/>
    <w:multiLevelType w:val="multilevel"/>
    <w:tmpl w:val="0AEA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F850ABB"/>
    <w:multiLevelType w:val="multilevel"/>
    <w:tmpl w:val="B76A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B30800"/>
    <w:multiLevelType w:val="multilevel"/>
    <w:tmpl w:val="16C6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594526"/>
    <w:multiLevelType w:val="multilevel"/>
    <w:tmpl w:val="20C8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3B15A6"/>
    <w:multiLevelType w:val="multilevel"/>
    <w:tmpl w:val="6C62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917C58"/>
    <w:multiLevelType w:val="multilevel"/>
    <w:tmpl w:val="2706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DD5311"/>
    <w:multiLevelType w:val="multilevel"/>
    <w:tmpl w:val="DD56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850D8A"/>
    <w:multiLevelType w:val="multilevel"/>
    <w:tmpl w:val="0EA6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5C444B"/>
    <w:multiLevelType w:val="multilevel"/>
    <w:tmpl w:val="6EB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8801D8C"/>
    <w:multiLevelType w:val="multilevel"/>
    <w:tmpl w:val="63D4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B74C8F"/>
    <w:multiLevelType w:val="multilevel"/>
    <w:tmpl w:val="99D6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7C5C3F"/>
    <w:multiLevelType w:val="multilevel"/>
    <w:tmpl w:val="49EA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4"/>
  </w:num>
  <w:num w:numId="2">
    <w:abstractNumId w:val="9"/>
  </w:num>
  <w:num w:numId="3">
    <w:abstractNumId w:val="57"/>
  </w:num>
  <w:num w:numId="4">
    <w:abstractNumId w:val="20"/>
  </w:num>
  <w:num w:numId="5">
    <w:abstractNumId w:val="28"/>
  </w:num>
  <w:num w:numId="6">
    <w:abstractNumId w:val="8"/>
  </w:num>
  <w:num w:numId="7">
    <w:abstractNumId w:val="60"/>
  </w:num>
  <w:num w:numId="8">
    <w:abstractNumId w:val="0"/>
  </w:num>
  <w:num w:numId="9">
    <w:abstractNumId w:val="10"/>
  </w:num>
  <w:num w:numId="10">
    <w:abstractNumId w:val="43"/>
  </w:num>
  <w:num w:numId="11">
    <w:abstractNumId w:val="67"/>
  </w:num>
  <w:num w:numId="12">
    <w:abstractNumId w:val="39"/>
  </w:num>
  <w:num w:numId="13">
    <w:abstractNumId w:val="27"/>
  </w:num>
  <w:num w:numId="14">
    <w:abstractNumId w:val="42"/>
  </w:num>
  <w:num w:numId="15">
    <w:abstractNumId w:val="50"/>
  </w:num>
  <w:num w:numId="16">
    <w:abstractNumId w:val="13"/>
  </w:num>
  <w:num w:numId="17">
    <w:abstractNumId w:val="2"/>
  </w:num>
  <w:num w:numId="18">
    <w:abstractNumId w:val="51"/>
  </w:num>
  <w:num w:numId="19">
    <w:abstractNumId w:val="3"/>
  </w:num>
  <w:num w:numId="20">
    <w:abstractNumId w:val="73"/>
  </w:num>
  <w:num w:numId="21">
    <w:abstractNumId w:val="1"/>
  </w:num>
  <w:num w:numId="22">
    <w:abstractNumId w:val="5"/>
  </w:num>
  <w:num w:numId="23">
    <w:abstractNumId w:val="46"/>
  </w:num>
  <w:num w:numId="24">
    <w:abstractNumId w:val="70"/>
  </w:num>
  <w:num w:numId="25">
    <w:abstractNumId w:val="29"/>
  </w:num>
  <w:num w:numId="26">
    <w:abstractNumId w:val="45"/>
  </w:num>
  <w:num w:numId="27">
    <w:abstractNumId w:val="17"/>
  </w:num>
  <w:num w:numId="28">
    <w:abstractNumId w:val="25"/>
  </w:num>
  <w:num w:numId="29">
    <w:abstractNumId w:val="52"/>
  </w:num>
  <w:num w:numId="30">
    <w:abstractNumId w:val="56"/>
  </w:num>
  <w:num w:numId="31">
    <w:abstractNumId w:val="31"/>
  </w:num>
  <w:num w:numId="32">
    <w:abstractNumId w:val="35"/>
  </w:num>
  <w:num w:numId="33">
    <w:abstractNumId w:val="12"/>
  </w:num>
  <w:num w:numId="34">
    <w:abstractNumId w:val="65"/>
  </w:num>
  <w:num w:numId="35">
    <w:abstractNumId w:val="55"/>
  </w:num>
  <w:num w:numId="36">
    <w:abstractNumId w:val="32"/>
  </w:num>
  <w:num w:numId="37">
    <w:abstractNumId w:val="26"/>
  </w:num>
  <w:num w:numId="38">
    <w:abstractNumId w:val="53"/>
  </w:num>
  <w:num w:numId="39">
    <w:abstractNumId w:val="54"/>
  </w:num>
  <w:num w:numId="40">
    <w:abstractNumId w:val="7"/>
  </w:num>
  <w:num w:numId="41">
    <w:abstractNumId w:val="47"/>
  </w:num>
  <w:num w:numId="42">
    <w:abstractNumId w:val="66"/>
  </w:num>
  <w:num w:numId="43">
    <w:abstractNumId w:val="69"/>
  </w:num>
  <w:num w:numId="44">
    <w:abstractNumId w:val="48"/>
  </w:num>
  <w:num w:numId="45">
    <w:abstractNumId w:val="16"/>
  </w:num>
  <w:num w:numId="46">
    <w:abstractNumId w:val="38"/>
  </w:num>
  <w:num w:numId="47">
    <w:abstractNumId w:val="62"/>
  </w:num>
  <w:num w:numId="48">
    <w:abstractNumId w:val="34"/>
  </w:num>
  <w:num w:numId="49">
    <w:abstractNumId w:val="40"/>
  </w:num>
  <w:num w:numId="50">
    <w:abstractNumId w:val="24"/>
  </w:num>
  <w:num w:numId="51">
    <w:abstractNumId w:val="33"/>
  </w:num>
  <w:num w:numId="52">
    <w:abstractNumId w:val="14"/>
  </w:num>
  <w:num w:numId="53">
    <w:abstractNumId w:val="74"/>
  </w:num>
  <w:num w:numId="54">
    <w:abstractNumId w:val="4"/>
  </w:num>
  <w:num w:numId="55">
    <w:abstractNumId w:val="63"/>
  </w:num>
  <w:num w:numId="56">
    <w:abstractNumId w:val="72"/>
  </w:num>
  <w:num w:numId="57">
    <w:abstractNumId w:val="59"/>
  </w:num>
  <w:num w:numId="58">
    <w:abstractNumId w:val="71"/>
  </w:num>
  <w:num w:numId="59">
    <w:abstractNumId w:val="15"/>
  </w:num>
  <w:num w:numId="60">
    <w:abstractNumId w:val="49"/>
  </w:num>
  <w:num w:numId="61">
    <w:abstractNumId w:val="75"/>
  </w:num>
  <w:num w:numId="62">
    <w:abstractNumId w:val="23"/>
  </w:num>
  <w:num w:numId="63">
    <w:abstractNumId w:val="19"/>
  </w:num>
  <w:num w:numId="64">
    <w:abstractNumId w:val="37"/>
  </w:num>
  <w:num w:numId="65">
    <w:abstractNumId w:val="21"/>
  </w:num>
  <w:num w:numId="66">
    <w:abstractNumId w:val="30"/>
  </w:num>
  <w:num w:numId="67">
    <w:abstractNumId w:val="11"/>
  </w:num>
  <w:num w:numId="68">
    <w:abstractNumId w:val="61"/>
  </w:num>
  <w:num w:numId="69">
    <w:abstractNumId w:val="44"/>
  </w:num>
  <w:num w:numId="70">
    <w:abstractNumId w:val="36"/>
  </w:num>
  <w:num w:numId="71">
    <w:abstractNumId w:val="41"/>
  </w:num>
  <w:num w:numId="72">
    <w:abstractNumId w:val="58"/>
  </w:num>
  <w:num w:numId="73">
    <w:abstractNumId w:val="6"/>
  </w:num>
  <w:num w:numId="74">
    <w:abstractNumId w:val="22"/>
  </w:num>
  <w:num w:numId="75">
    <w:abstractNumId w:val="68"/>
  </w:num>
  <w:num w:numId="76">
    <w:abstractNumId w:val="18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DBD"/>
    <w:rsid w:val="0006549F"/>
    <w:rsid w:val="00113755"/>
    <w:rsid w:val="00162722"/>
    <w:rsid w:val="001B4BB1"/>
    <w:rsid w:val="001F52A7"/>
    <w:rsid w:val="002344E3"/>
    <w:rsid w:val="00246805"/>
    <w:rsid w:val="002568C6"/>
    <w:rsid w:val="00271AD9"/>
    <w:rsid w:val="00345293"/>
    <w:rsid w:val="0039601E"/>
    <w:rsid w:val="00397F35"/>
    <w:rsid w:val="005260F3"/>
    <w:rsid w:val="00546378"/>
    <w:rsid w:val="00593DA4"/>
    <w:rsid w:val="005A3C90"/>
    <w:rsid w:val="005B7EC4"/>
    <w:rsid w:val="00653AC7"/>
    <w:rsid w:val="006566A8"/>
    <w:rsid w:val="00696D90"/>
    <w:rsid w:val="006C132B"/>
    <w:rsid w:val="007135AB"/>
    <w:rsid w:val="007A63B3"/>
    <w:rsid w:val="00897232"/>
    <w:rsid w:val="008F1C81"/>
    <w:rsid w:val="00A07714"/>
    <w:rsid w:val="00A12DBD"/>
    <w:rsid w:val="00A15684"/>
    <w:rsid w:val="00A85E33"/>
    <w:rsid w:val="00B201A9"/>
    <w:rsid w:val="00BB1077"/>
    <w:rsid w:val="00DB71A2"/>
    <w:rsid w:val="00E022EB"/>
    <w:rsid w:val="00F633F9"/>
    <w:rsid w:val="00F7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42163B3F"/>
  <w15:docId w15:val="{9664FC5A-EC58-4F8C-8B39-CC25E621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3F9"/>
  </w:style>
  <w:style w:type="paragraph" w:styleId="1">
    <w:name w:val="heading 1"/>
    <w:basedOn w:val="a"/>
    <w:link w:val="10"/>
    <w:uiPriority w:val="9"/>
    <w:qFormat/>
    <w:rsid w:val="00A12D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2D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2D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2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2D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2D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2D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A12DBD"/>
  </w:style>
  <w:style w:type="paragraph" w:styleId="a3">
    <w:name w:val="Normal (Web)"/>
    <w:basedOn w:val="a"/>
    <w:uiPriority w:val="99"/>
    <w:semiHidden/>
    <w:unhideWhenUsed/>
    <w:rsid w:val="00A12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A12DBD"/>
  </w:style>
  <w:style w:type="character" w:styleId="HTML">
    <w:name w:val="HTML Code"/>
    <w:basedOn w:val="a0"/>
    <w:uiPriority w:val="99"/>
    <w:semiHidden/>
    <w:unhideWhenUsed/>
    <w:rsid w:val="00A12DBD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semiHidden/>
    <w:unhideWhenUsed/>
    <w:rsid w:val="00A12D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12DBD"/>
  </w:style>
  <w:style w:type="paragraph" w:styleId="a6">
    <w:name w:val="footer"/>
    <w:basedOn w:val="a"/>
    <w:link w:val="a7"/>
    <w:uiPriority w:val="99"/>
    <w:unhideWhenUsed/>
    <w:rsid w:val="00A12D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12DBD"/>
  </w:style>
  <w:style w:type="character" w:styleId="a8">
    <w:name w:val="Hyperlink"/>
    <w:basedOn w:val="a0"/>
    <w:uiPriority w:val="99"/>
    <w:unhideWhenUsed/>
    <w:rsid w:val="00B201A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F52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9">
    <w:name w:val="Balloon Text"/>
    <w:basedOn w:val="a"/>
    <w:link w:val="aa"/>
    <w:uiPriority w:val="99"/>
    <w:semiHidden/>
    <w:unhideWhenUsed/>
    <w:rsid w:val="001F5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F52A7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396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236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7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61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646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68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8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3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5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9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8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90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33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31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99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1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6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6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07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2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0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4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1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2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5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66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033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77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85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9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2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7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8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2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4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6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3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7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2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9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24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4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78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1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5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9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5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9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7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508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7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10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0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8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3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5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6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4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3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34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5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3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3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6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7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089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31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39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7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1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0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6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2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4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8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9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998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06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3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6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3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8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5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6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201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2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0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7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5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7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8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500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14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7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010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94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5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5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8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6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636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9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77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2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5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45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7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37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1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9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9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1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7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9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0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27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7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22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3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1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4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18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45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6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4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986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2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4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7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7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1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2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8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69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29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8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3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0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8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6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856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3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75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1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40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2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6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4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1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0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4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7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98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0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7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6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8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0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8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7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0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6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9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22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65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55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9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0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8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15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3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7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5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2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1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1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4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0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7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83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7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2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4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2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2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29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6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64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61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2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7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80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65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4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7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0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3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5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56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89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64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3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0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5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82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5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1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33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754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1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3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7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4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2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8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7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30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3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1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1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57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0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4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9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3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7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1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70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1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3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8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3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6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94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77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7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2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0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4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94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6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9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6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8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3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1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92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607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83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19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1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19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3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3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9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5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33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9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9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6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2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7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111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6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05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02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8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43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6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6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43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16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2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9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6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2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5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39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7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2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0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4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7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54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1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8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9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8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4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6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6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8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4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2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4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07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1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3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0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8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3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7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16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1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7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1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8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0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4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1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38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6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2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2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0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9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3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9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3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0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0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33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2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0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1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44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0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67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9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9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9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7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8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5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8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562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1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2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13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9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85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03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8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0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46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3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3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1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8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7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58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7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70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7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3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9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8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76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6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8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9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1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2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83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011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29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08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7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5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1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5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8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8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8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9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117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0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3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3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4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2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184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89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18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4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2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5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1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6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09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9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8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1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1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6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6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9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6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5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06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544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5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35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1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9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1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1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7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1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9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1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6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3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1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0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5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9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6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6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9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3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8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96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6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4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0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7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2977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5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12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4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81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38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9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7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953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610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6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92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8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6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0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95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86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80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8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88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38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6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0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4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52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5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29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87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1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9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9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3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84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5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91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7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8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795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32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99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2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1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3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9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62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2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6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332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06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13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9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5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9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8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3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90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7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4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1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7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2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4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4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6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9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6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9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7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2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0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1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1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0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2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1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8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1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4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4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03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6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1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9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9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8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5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38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7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2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6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5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1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6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4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1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2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4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06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8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1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0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6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5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9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9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3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31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71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9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5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2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47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98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4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8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97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3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2.png"/><Relationship Id="rId89" Type="http://schemas.openxmlformats.org/officeDocument/2006/relationships/image" Target="media/image77.png"/><Relationship Id="rId16" Type="http://schemas.openxmlformats.org/officeDocument/2006/relationships/image" Target="media/image9.png"/><Relationship Id="rId11" Type="http://schemas.openxmlformats.org/officeDocument/2006/relationships/image" Target="media/image5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4.png"/><Relationship Id="rId79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hyperlink" Target="https://metanit.com/sharp/windowsforms/5.1.php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72" Type="http://schemas.openxmlformats.org/officeDocument/2006/relationships/image" Target="media/image62.png"/><Relationship Id="rId80" Type="http://schemas.openxmlformats.org/officeDocument/2006/relationships/image" Target="media/image68.png"/><Relationship Id="rId85" Type="http://schemas.openxmlformats.org/officeDocument/2006/relationships/image" Target="media/image73.png"/><Relationship Id="rId3" Type="http://schemas.openxmlformats.org/officeDocument/2006/relationships/settings" Target="settings.xml"/><Relationship Id="rId12" Type="http://schemas.openxmlformats.org/officeDocument/2006/relationships/hyperlink" Target="http://metanit.com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58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5.png"/><Relationship Id="rId83" Type="http://schemas.openxmlformats.org/officeDocument/2006/relationships/image" Target="media/image71.png"/><Relationship Id="rId88" Type="http://schemas.openxmlformats.org/officeDocument/2006/relationships/image" Target="media/image76.png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yperlink" Target="http://google.com/" TargetMode="External"/><Relationship Id="rId65" Type="http://schemas.openxmlformats.org/officeDocument/2006/relationships/image" Target="media/image56.png"/><Relationship Id="rId73" Type="http://schemas.openxmlformats.org/officeDocument/2006/relationships/image" Target="media/image63.png"/><Relationship Id="rId78" Type="http://schemas.openxmlformats.org/officeDocument/2006/relationships/hyperlink" Target="https://metanit.com/sharp/windowsforms/5.2.php" TargetMode="External"/><Relationship Id="rId81" Type="http://schemas.openxmlformats.org/officeDocument/2006/relationships/image" Target="media/image69.png"/><Relationship Id="rId86" Type="http://schemas.openxmlformats.org/officeDocument/2006/relationships/image" Target="media/image7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6.png"/><Relationship Id="rId7" Type="http://schemas.openxmlformats.org/officeDocument/2006/relationships/image" Target="media/image1.png"/><Relationship Id="rId71" Type="http://schemas.openxmlformats.org/officeDocument/2006/relationships/hyperlink" Target="https://metanit.com/sharp/windowsforms/5.1.php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7.png"/><Relationship Id="rId87" Type="http://schemas.openxmlformats.org/officeDocument/2006/relationships/image" Target="media/image75.png"/><Relationship Id="rId61" Type="http://schemas.openxmlformats.org/officeDocument/2006/relationships/hyperlink" Target="file:///C:\Images\24.png" TargetMode="External"/><Relationship Id="rId82" Type="http://schemas.openxmlformats.org/officeDocument/2006/relationships/image" Target="media/image70.png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84</Pages>
  <Words>15181</Words>
  <Characters>86532</Characters>
  <Application>Microsoft Office Word</Application>
  <DocSecurity>0</DocSecurity>
  <Lines>721</Lines>
  <Paragraphs>203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vc</Company>
  <LinksUpToDate>false</LinksUpToDate>
  <CharactersWithSpaces>101510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Валентин Зубков</cp:lastModifiedBy>
  <cp:revision>16</cp:revision>
  <dcterms:created xsi:type="dcterms:W3CDTF">2017-06-24T11:11:00Z</dcterms:created>
  <dcterms:modified xsi:type="dcterms:W3CDTF">2024-09-02T08:22:00Z</dcterms:modified>
</cp:coreProperties>
</file>